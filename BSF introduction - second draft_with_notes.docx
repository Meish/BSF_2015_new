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0C807" w14:textId="77777777" w:rsidR="0090130C" w:rsidRDefault="0090130C"/>
    <w:p w14:paraId="4F4676EE" w14:textId="77777777" w:rsidR="00086B6C" w:rsidRDefault="00086B6C" w:rsidP="004208DB">
      <w:pPr>
        <w:rPr>
          <w:rFonts w:ascii="Arial" w:hAnsi="Arial" w:cs="Arial"/>
          <w:color w:val="222222"/>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sidR="00460900">
        <w:rPr>
          <w:rFonts w:ascii="Arial" w:hAnsi="Arial" w:cs="Arial"/>
          <w:color w:val="222222"/>
          <w:shd w:val="clear" w:color="auto" w:fill="FFFFFF"/>
        </w:rPr>
        <w:t xml:space="preserve">The hippocampus can be grossly divided into </w:t>
      </w:r>
      <w:r w:rsidR="00AF6AD3">
        <w:rPr>
          <w:rFonts w:ascii="Arial" w:hAnsi="Arial" w:cs="Arial"/>
          <w:color w:val="222222"/>
          <w:shd w:val="clear" w:color="auto" w:fill="FFFFFF"/>
        </w:rPr>
        <w:t>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00B40E72" w:rsidRPr="00B40E72">
        <w:rPr>
          <w:rFonts w:ascii="Arial" w:hAnsi="Arial" w:cs="Arial"/>
          <w:color w:val="222222"/>
          <w:shd w:val="clear" w:color="auto" w:fill="FFFFFF"/>
        </w:rPr>
        <w:t>The entorhinal cortex (EC) relays to the hippocampus converging inputs from all the cortical association areas</w:t>
      </w:r>
      <w:r w:rsidR="00B40E72">
        <w:rPr>
          <w:rFonts w:ascii="Arial" w:hAnsi="Arial" w:cs="Arial"/>
          <w:color w:val="222222"/>
          <w:shd w:val="clear" w:color="auto" w:fill="FFFFFF"/>
        </w:rPr>
        <w:t xml:space="preserve"> via the fiber-tract known as the perforant-path</w:t>
      </w:r>
      <w:r w:rsidR="00B40E72" w:rsidRPr="00B40E72">
        <w:rPr>
          <w:rFonts w:ascii="Arial" w:hAnsi="Arial" w:cs="Arial"/>
          <w:color w:val="222222"/>
          <w:shd w:val="clear" w:color="auto" w:fill="FFFFFF"/>
        </w:rPr>
        <w:t xml:space="preserve">. </w:t>
      </w:r>
      <w:r w:rsidR="00B40E72">
        <w:rPr>
          <w:rFonts w:ascii="Arial" w:hAnsi="Arial" w:cs="Arial"/>
          <w:color w:val="222222"/>
          <w:shd w:val="clear" w:color="auto" w:fill="FFFFFF"/>
        </w:rPr>
        <w:t>The perforant path mainly innervates the first station of the hippocamp</w:t>
      </w:r>
      <w:r w:rsidR="00DF2B02">
        <w:rPr>
          <w:rFonts w:ascii="Arial" w:hAnsi="Arial" w:cs="Arial"/>
          <w:color w:val="222222"/>
          <w:shd w:val="clear" w:color="auto" w:fill="FFFFFF"/>
        </w:rPr>
        <w:t>us-</w:t>
      </w:r>
      <w:r w:rsidR="00B40E72">
        <w:rPr>
          <w:rFonts w:ascii="Arial" w:hAnsi="Arial" w:cs="Arial"/>
          <w:color w:val="222222"/>
          <w:shd w:val="clear" w:color="auto" w:fill="FFFFFF"/>
        </w:rPr>
        <w:t>proper –</w:t>
      </w:r>
      <w:ins w:id="0" w:author="Admin Ashery" w:date="2015-10-01T07:47:00Z">
        <w:r w:rsidR="0092182C">
          <w:rPr>
            <w:rFonts w:ascii="Arial" w:hAnsi="Arial" w:cs="Arial"/>
            <w:color w:val="222222"/>
            <w:shd w:val="clear" w:color="auto" w:fill="FFFFFF"/>
          </w:rPr>
          <w:t xml:space="preserve">the granular cells of </w:t>
        </w:r>
      </w:ins>
      <w:r w:rsidR="00B40E72">
        <w:rPr>
          <w:rFonts w:ascii="Arial" w:hAnsi="Arial" w:cs="Arial"/>
          <w:color w:val="222222"/>
          <w:shd w:val="clear" w:color="auto" w:fill="FFFFFF"/>
        </w:rPr>
        <w:t>the DG sub</w:t>
      </w:r>
      <w:r w:rsidR="004B0436">
        <w:rPr>
          <w:rFonts w:ascii="Arial" w:hAnsi="Arial" w:cs="Arial"/>
          <w:color w:val="222222"/>
          <w:shd w:val="clear" w:color="auto" w:fill="FFFFFF"/>
        </w:rPr>
        <w:t xml:space="preserve"> </w:t>
      </w:r>
      <w:r w:rsidR="00B40E72">
        <w:rPr>
          <w:rFonts w:ascii="Arial" w:hAnsi="Arial" w:cs="Arial"/>
          <w:color w:val="222222"/>
          <w:shd w:val="clear" w:color="auto" w:fill="FFFFFF"/>
        </w:rPr>
        <w:t xml:space="preserve">region. The DG </w:t>
      </w:r>
      <w:r w:rsidR="00DA79FE">
        <w:rPr>
          <w:rFonts w:ascii="Arial" w:hAnsi="Arial" w:cs="Arial"/>
          <w:color w:val="222222"/>
          <w:shd w:val="clear" w:color="auto" w:fill="FFFFFF"/>
        </w:rPr>
        <w:t>granular cells then send</w:t>
      </w:r>
      <w:r w:rsidR="00B40E72">
        <w:rPr>
          <w:rFonts w:ascii="Arial" w:hAnsi="Arial" w:cs="Arial"/>
          <w:color w:val="222222"/>
          <w:shd w:val="clear" w:color="auto" w:fill="FFFFFF"/>
        </w:rPr>
        <w:t xml:space="preserve"> their main output to the CA3 sub region via</w:t>
      </w:r>
      <w:r w:rsidR="00080CE9">
        <w:rPr>
          <w:rFonts w:ascii="Arial" w:hAnsi="Arial" w:cs="Arial"/>
          <w:color w:val="222222"/>
          <w:shd w:val="clear" w:color="auto" w:fill="FFFFFF"/>
        </w:rPr>
        <w:t xml:space="preserve"> unmyelinated</w:t>
      </w:r>
      <w:r w:rsidR="00B40E72">
        <w:rPr>
          <w:rFonts w:ascii="Arial" w:hAnsi="Arial" w:cs="Arial"/>
          <w:color w:val="222222"/>
          <w:shd w:val="clear" w:color="auto" w:fill="FFFFFF"/>
        </w:rPr>
        <w:t xml:space="preserve"> fibers</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know</w:t>
      </w:r>
      <w:r w:rsidR="00080CE9">
        <w:rPr>
          <w:rFonts w:ascii="Arial" w:hAnsi="Arial" w:cs="Arial"/>
          <w:color w:val="222222"/>
          <w:shd w:val="clear" w:color="auto" w:fill="FFFFFF"/>
        </w:rPr>
        <w:t>n</w:t>
      </w:r>
      <w:r w:rsidR="00B40E72">
        <w:rPr>
          <w:rFonts w:ascii="Arial" w:hAnsi="Arial" w:cs="Arial"/>
          <w:color w:val="222222"/>
          <w:shd w:val="clear" w:color="auto" w:fill="FFFFFF"/>
        </w:rPr>
        <w:t xml:space="preserve"> as the mossy-fibers</w:t>
      </w:r>
      <w:r w:rsidR="00FC27F0">
        <w:rPr>
          <w:rFonts w:ascii="Arial" w:hAnsi="Arial" w:cs="Arial"/>
          <w:color w:val="222222"/>
          <w:shd w:val="clear" w:color="auto" w:fill="FFFFFF"/>
        </w:rPr>
        <w:t xml:space="preserve"> (MF)</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which terminate wit</w:t>
      </w:r>
      <w:r w:rsidR="004208DB">
        <w:rPr>
          <w:rFonts w:ascii="Arial" w:hAnsi="Arial" w:cs="Arial"/>
          <w:color w:val="222222"/>
          <w:shd w:val="clear" w:color="auto" w:fill="FFFFFF"/>
        </w:rPr>
        <w:t xml:space="preserve">h large and complex synapses onto </w:t>
      </w:r>
      <w:r w:rsidR="00B40E72">
        <w:rPr>
          <w:rFonts w:ascii="Arial" w:hAnsi="Arial" w:cs="Arial"/>
          <w:color w:val="222222"/>
          <w:shd w:val="clear" w:color="auto" w:fill="FFFFFF"/>
        </w:rPr>
        <w:t>CA3 pyramidal-cells (Hereafter MF-synapses).</w:t>
      </w:r>
      <w:r w:rsidR="004208DB">
        <w:rPr>
          <w:rFonts w:ascii="Arial" w:hAnsi="Arial" w:cs="Arial"/>
          <w:color w:val="222222"/>
          <w:shd w:val="clear" w:color="auto" w:fill="FFFFFF"/>
        </w:rPr>
        <w:t xml:space="preserve">Next, </w:t>
      </w:r>
      <w:r w:rsidR="00AF6AD3" w:rsidRPr="00B40E72">
        <w:rPr>
          <w:rFonts w:ascii="Arial" w:hAnsi="Arial" w:cs="Arial"/>
          <w:color w:val="222222"/>
          <w:shd w:val="clear" w:color="auto" w:fill="FFFFFF"/>
        </w:rPr>
        <w:t xml:space="preserve">The CA3 </w:t>
      </w:r>
      <w:r w:rsidR="004208DB">
        <w:rPr>
          <w:rFonts w:ascii="Arial" w:hAnsi="Arial" w:cs="Arial"/>
          <w:color w:val="222222"/>
          <w:shd w:val="clear" w:color="auto" w:fill="FFFFFF"/>
        </w:rPr>
        <w:t xml:space="preserve">sub region </w:t>
      </w:r>
      <w:r w:rsidR="00AF6AD3" w:rsidRPr="00B40E72">
        <w:rPr>
          <w:rFonts w:ascii="Arial" w:hAnsi="Arial" w:cs="Arial"/>
          <w:color w:val="222222"/>
          <w:shd w:val="clear" w:color="auto" w:fill="FFFFFF"/>
        </w:rPr>
        <w:t>relays the information to the CA1 via the Schaffer collateral, and finally th</w:t>
      </w:r>
      <w:r w:rsidR="00B40E72">
        <w:rPr>
          <w:rFonts w:ascii="Arial" w:hAnsi="Arial" w:cs="Arial"/>
          <w:color w:val="222222"/>
          <w:shd w:val="clear" w:color="auto" w:fill="FFFFFF"/>
        </w:rPr>
        <w:t xml:space="preserve">e CA1 projects back onto the EC, and </w:t>
      </w:r>
      <w:r w:rsidR="00DA79FE">
        <w:rPr>
          <w:rFonts w:ascii="Arial" w:hAnsi="Arial" w:cs="Arial"/>
          <w:color w:val="222222"/>
          <w:shd w:val="clear" w:color="auto" w:fill="FFFFFF"/>
        </w:rPr>
        <w:t xml:space="preserve">this way </w:t>
      </w:r>
      <w:r w:rsidR="00FA53F1">
        <w:rPr>
          <w:rFonts w:ascii="Arial" w:hAnsi="Arial" w:cs="Arial"/>
          <w:color w:val="222222"/>
          <w:shd w:val="clear" w:color="auto" w:fill="FFFFFF"/>
        </w:rPr>
        <w:t>closes</w:t>
      </w:r>
      <w:r w:rsidR="00DA79FE">
        <w:rPr>
          <w:rFonts w:ascii="Arial" w:hAnsi="Arial" w:cs="Arial"/>
          <w:color w:val="222222"/>
          <w:shd w:val="clear" w:color="auto" w:fill="FFFFFF"/>
        </w:rPr>
        <w:t xml:space="preserve"> the loop between the hippocampus and the neocortex.</w:t>
      </w:r>
    </w:p>
    <w:p w14:paraId="5D4D5FC0" w14:textId="67A37F2C" w:rsidR="00DA79FE" w:rsidRDefault="004B0436" w:rsidP="00C41E02">
      <w:pPr>
        <w:rPr>
          <w:rFonts w:ascii="Arial" w:hAnsi="Arial" w:cs="Arial"/>
          <w:color w:val="222222"/>
          <w:shd w:val="clear" w:color="auto" w:fill="FFFFFF"/>
        </w:rPr>
      </w:pPr>
      <w:r>
        <w:rPr>
          <w:rFonts w:ascii="Arial" w:hAnsi="Arial" w:cs="Arial"/>
        </w:rPr>
        <w:t xml:space="preserve">The MF-synapse is unique </w:t>
      </w:r>
      <w:r w:rsidR="00C41E02">
        <w:rPr>
          <w:rFonts w:ascii="Arial" w:hAnsi="Arial" w:cs="Arial"/>
        </w:rPr>
        <w:t xml:space="preserve">among hippocampal synapses for </w:t>
      </w:r>
      <w:r>
        <w:rPr>
          <w:rFonts w:ascii="Arial" w:hAnsi="Arial" w:cs="Arial"/>
        </w:rPr>
        <w:t>its</w:t>
      </w:r>
      <w:r w:rsidR="00DA79FE" w:rsidRPr="00FA605C">
        <w:rPr>
          <w:rFonts w:ascii="Arial" w:hAnsi="Arial" w:cs="Arial"/>
        </w:rPr>
        <w:t xml:space="preserve"> very low basal </w:t>
      </w:r>
      <w:r w:rsidR="00DA79FE">
        <w:rPr>
          <w:rFonts w:ascii="Arial" w:hAnsi="Arial" w:cs="Arial"/>
        </w:rPr>
        <w:t>release probability (</w:t>
      </w:r>
      <w:r w:rsidR="00DA79FE" w:rsidRPr="00147D61">
        <w:rPr>
          <w:rFonts w:ascii="Arial" w:hAnsi="Arial" w:cs="Arial"/>
        </w:rPr>
        <w:t>P</w:t>
      </w:r>
      <w:r w:rsidR="00DA79FE" w:rsidRPr="00147D61">
        <w:rPr>
          <w:rFonts w:ascii="Arial" w:hAnsi="Arial" w:cs="Arial"/>
          <w:vertAlign w:val="subscript"/>
        </w:rPr>
        <w:t>r</w:t>
      </w:r>
      <w:proofErr w:type="gramStart"/>
      <w:r w:rsidR="00DA79FE">
        <w:rPr>
          <w:rFonts w:ascii="Arial" w:hAnsi="Arial" w:cs="Arial"/>
        </w:rPr>
        <w:t>)</w:t>
      </w:r>
      <w:r w:rsidR="00EB0467">
        <w:rPr>
          <w:rFonts w:ascii="Arial" w:hAnsi="Arial" w:cs="Arial"/>
        </w:rPr>
        <w:t xml:space="preserve"> which</w:t>
      </w:r>
      <w:proofErr w:type="gramEnd"/>
      <w:r w:rsidR="00EB0467">
        <w:rPr>
          <w:rFonts w:ascii="Arial" w:hAnsi="Arial" w:cs="Arial"/>
        </w:rPr>
        <w:t xml:space="preserve"> </w:t>
      </w:r>
      <w:del w:id="1" w:author="Admin Ashery" w:date="2015-10-01T07:48:00Z">
        <w:r w:rsidR="00EB0467" w:rsidDel="0092182C">
          <w:rPr>
            <w:rFonts w:ascii="Arial" w:hAnsi="Arial" w:cs="Arial"/>
          </w:rPr>
          <w:delText xml:space="preserve">also </w:delText>
        </w:r>
      </w:del>
      <w:r w:rsidR="00EB0467">
        <w:rPr>
          <w:rFonts w:ascii="Arial" w:hAnsi="Arial" w:cs="Arial"/>
        </w:rPr>
        <w:t>provides it with a very dominant short-term plasticity (STP) that manifests as a</w:t>
      </w:r>
      <w:r w:rsidR="00DA79FE" w:rsidRPr="00147D61">
        <w:rPr>
          <w:rFonts w:ascii="Arial" w:hAnsi="Arial" w:cs="Arial"/>
        </w:rPr>
        <w:t xml:space="preserve"> robust frequency-dependent facilitation </w:t>
      </w:r>
      <w:r w:rsidR="00DA79FE"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 </w:instrText>
      </w:r>
      <w:r w:rsidR="00DA79FE"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EN.CITE.DATA </w:instrText>
      </w:r>
      <w:r w:rsidR="00DA79FE" w:rsidRPr="000B754F">
        <w:rPr>
          <w:rFonts w:ascii="Arial" w:hAnsi="Arial" w:cs="Arial"/>
        </w:rPr>
      </w:r>
      <w:r w:rsidR="00DA79FE" w:rsidRPr="000B754F">
        <w:rPr>
          <w:rFonts w:ascii="Arial" w:hAnsi="Arial" w:cs="Arial"/>
        </w:rPr>
        <w:fldChar w:fldCharType="end"/>
      </w:r>
      <w:r w:rsidR="00DA79FE" w:rsidRPr="00A450FF">
        <w:rPr>
          <w:rFonts w:ascii="Arial" w:hAnsi="Arial" w:cs="Arial"/>
        </w:rPr>
      </w:r>
      <w:r w:rsidR="00DA79FE" w:rsidRPr="00A450FF">
        <w:rPr>
          <w:rFonts w:ascii="Arial" w:hAnsi="Arial" w:cs="Arial"/>
        </w:rPr>
        <w:fldChar w:fldCharType="separate"/>
      </w:r>
      <w:r w:rsidR="00DA79FE" w:rsidRPr="00A450FF">
        <w:rPr>
          <w:rFonts w:ascii="Arial" w:hAnsi="Arial" w:cs="Arial"/>
          <w:noProof/>
        </w:rPr>
        <w:t>(</w:t>
      </w:r>
      <w:hyperlink w:anchor="_ENREF_33" w:tooltip="Salin, 1996 #7" w:history="1">
        <w:r w:rsidR="00DA79FE" w:rsidRPr="00FA605C">
          <w:rPr>
            <w:rFonts w:ascii="Arial" w:hAnsi="Arial" w:cs="Arial"/>
            <w:noProof/>
          </w:rPr>
          <w:t>Salin et al., 1996</w:t>
        </w:r>
      </w:hyperlink>
      <w:r w:rsidR="00DA79FE" w:rsidRPr="00A450FF">
        <w:rPr>
          <w:rFonts w:ascii="Arial" w:hAnsi="Arial" w:cs="Arial"/>
          <w:noProof/>
        </w:rPr>
        <w:t>)</w:t>
      </w:r>
      <w:r w:rsidR="00DA79FE" w:rsidRPr="00A450FF">
        <w:rPr>
          <w:rFonts w:ascii="Arial" w:hAnsi="Arial" w:cs="Arial"/>
        </w:rPr>
        <w:fldChar w:fldCharType="end"/>
      </w:r>
      <w:r w:rsidR="00FC27F0">
        <w:rPr>
          <w:rFonts w:ascii="Arial" w:hAnsi="Arial" w:cs="Arial"/>
        </w:rPr>
        <w:t>.</w:t>
      </w:r>
      <w:r w:rsidR="00D32634">
        <w:rPr>
          <w:rFonts w:ascii="Arial" w:hAnsi="Arial" w:cs="Arial"/>
        </w:rPr>
        <w:t xml:space="preserve"> </w:t>
      </w:r>
      <w:r w:rsidR="004E087A">
        <w:rPr>
          <w:rFonts w:ascii="Arial" w:hAnsi="Arial" w:cs="Arial"/>
        </w:rPr>
        <w:t>D</w:t>
      </w:r>
      <w:r w:rsidR="00260EBD">
        <w:rPr>
          <w:rFonts w:ascii="Arial" w:hAnsi="Arial" w:cs="Arial"/>
        </w:rPr>
        <w:t>ue to its low basal Pr</w:t>
      </w:r>
      <w:r w:rsidR="00D32634">
        <w:rPr>
          <w:rFonts w:ascii="Arial" w:hAnsi="Arial" w:cs="Arial"/>
        </w:rPr>
        <w:t>, the MF-synapse responds with the release of very few synaptic vesicles</w:t>
      </w:r>
      <w:r w:rsidR="008A682D">
        <w:rPr>
          <w:rFonts w:ascii="Arial" w:hAnsi="Arial" w:cs="Arial"/>
        </w:rPr>
        <w:t>,</w:t>
      </w:r>
      <w:r w:rsidR="00260EBD">
        <w:rPr>
          <w:rFonts w:ascii="Arial" w:hAnsi="Arial" w:cs="Arial"/>
        </w:rPr>
        <w:t xml:space="preserve"> if any</w:t>
      </w:r>
      <w:r w:rsidR="008A682D">
        <w:rPr>
          <w:rFonts w:ascii="Arial" w:hAnsi="Arial" w:cs="Arial"/>
        </w:rPr>
        <w:t>,</w:t>
      </w:r>
      <w:r w:rsidR="00260EBD">
        <w:rPr>
          <w:rFonts w:ascii="Arial" w:hAnsi="Arial" w:cs="Arial"/>
        </w:rPr>
        <w:t xml:space="preserve"> to the presentation of single action-potentials (APs) </w:t>
      </w:r>
      <w:r w:rsidR="00D32634">
        <w:rPr>
          <w:rFonts w:ascii="Arial" w:hAnsi="Arial" w:cs="Arial"/>
        </w:rPr>
        <w:t>(Mori et al., 2007)</w:t>
      </w:r>
      <w:r w:rsidR="00260EBD">
        <w:rPr>
          <w:rFonts w:ascii="Arial" w:hAnsi="Arial" w:cs="Arial"/>
        </w:rPr>
        <w:t>. However, w</w:t>
      </w:r>
      <w:r w:rsidR="00D32634">
        <w:rPr>
          <w:rFonts w:ascii="Arial" w:hAnsi="Arial" w:cs="Arial"/>
        </w:rPr>
        <w:t>hen presented with high-frequency trains of APs,</w:t>
      </w:r>
      <w:r w:rsidR="00DA79FE" w:rsidRPr="000B754F">
        <w:rPr>
          <w:rFonts w:ascii="Arial" w:hAnsi="Arial" w:cs="Arial"/>
          <w:lang w:bidi="ar-SA"/>
        </w:rPr>
        <w:t xml:space="preserve"> </w:t>
      </w:r>
      <w:r w:rsidR="00D32634">
        <w:rPr>
          <w:rFonts w:ascii="Arial" w:hAnsi="Arial" w:cs="Arial"/>
          <w:lang w:bidi="ar-SA"/>
        </w:rPr>
        <w:t>the MF-synapse</w:t>
      </w:r>
      <w:r w:rsidR="00EB0467">
        <w:rPr>
          <w:rFonts w:ascii="Arial" w:hAnsi="Arial" w:cs="Arial"/>
          <w:lang w:bidi="ar-SA"/>
        </w:rPr>
        <w:t xml:space="preserve"> reveal </w:t>
      </w:r>
      <w:r w:rsidR="00D32634">
        <w:rPr>
          <w:rFonts w:ascii="Arial" w:hAnsi="Arial" w:cs="Arial"/>
          <w:lang w:bidi="ar-SA"/>
        </w:rPr>
        <w:t>its</w:t>
      </w:r>
      <w:r w:rsidR="00EB0467">
        <w:rPr>
          <w:rFonts w:ascii="Arial" w:hAnsi="Arial" w:cs="Arial"/>
          <w:lang w:bidi="ar-SA"/>
        </w:rPr>
        <w:t xml:space="preserve"> full potential as </w:t>
      </w:r>
      <w:r w:rsidR="00D32634">
        <w:rPr>
          <w:rFonts w:ascii="Arial" w:hAnsi="Arial" w:cs="Arial"/>
          <w:lang w:bidi="ar-SA"/>
        </w:rPr>
        <w:t>it</w:t>
      </w:r>
      <w:r w:rsidR="00EB0467">
        <w:rPr>
          <w:rFonts w:ascii="Arial" w:hAnsi="Arial" w:cs="Arial"/>
          <w:lang w:bidi="ar-SA"/>
        </w:rPr>
        <w:t xml:space="preserve"> undergo</w:t>
      </w:r>
      <w:r w:rsidR="00D32634">
        <w:rPr>
          <w:rFonts w:ascii="Arial" w:hAnsi="Arial" w:cs="Arial"/>
          <w:lang w:bidi="ar-SA"/>
        </w:rPr>
        <w:t>es</w:t>
      </w:r>
      <w:r w:rsidR="00DA79FE" w:rsidRPr="000B754F">
        <w:rPr>
          <w:rFonts w:ascii="Arial" w:hAnsi="Arial" w:cs="Arial"/>
          <w:lang w:bidi="ar-SA"/>
        </w:rPr>
        <w:t xml:space="preserve"> dramatic facilitation that can cause the firing of action</w:t>
      </w:r>
      <w:r w:rsidR="00EB0467">
        <w:rPr>
          <w:rFonts w:ascii="Arial" w:hAnsi="Arial" w:cs="Arial"/>
          <w:lang w:bidi="ar-SA"/>
        </w:rPr>
        <w:t>-</w:t>
      </w:r>
      <w:r w:rsidR="00DA79FE" w:rsidRPr="000B754F">
        <w:rPr>
          <w:rFonts w:ascii="Arial" w:hAnsi="Arial" w:cs="Arial"/>
          <w:lang w:bidi="ar-SA"/>
        </w:rPr>
        <w:t>potential</w:t>
      </w:r>
      <w:r w:rsidR="00EB0467">
        <w:rPr>
          <w:rFonts w:ascii="Arial" w:hAnsi="Arial" w:cs="Arial"/>
          <w:lang w:bidi="ar-SA"/>
        </w:rPr>
        <w:t>s</w:t>
      </w:r>
      <w:r w:rsidR="00DA79FE" w:rsidRPr="000B754F">
        <w:rPr>
          <w:rFonts w:ascii="Arial" w:hAnsi="Arial" w:cs="Arial"/>
          <w:lang w:bidi="ar-SA"/>
        </w:rPr>
        <w:t xml:space="preserve"> in the </w:t>
      </w:r>
      <w:r w:rsidR="00080CE9">
        <w:rPr>
          <w:rFonts w:ascii="Arial" w:hAnsi="Arial" w:cs="Arial"/>
          <w:lang w:bidi="ar-SA"/>
        </w:rPr>
        <w:t xml:space="preserve">target </w:t>
      </w:r>
      <w:r w:rsidR="00DA79FE" w:rsidRPr="000B754F">
        <w:rPr>
          <w:rFonts w:ascii="Arial" w:hAnsi="Arial" w:cs="Arial"/>
          <w:lang w:bidi="ar-SA"/>
        </w:rPr>
        <w:t xml:space="preserve">CA3 neuron (Nicoll &amp; Schmitz, 2005). </w:t>
      </w:r>
      <w:r w:rsidR="00260EBD">
        <w:rPr>
          <w:rFonts w:ascii="Arial" w:hAnsi="Arial" w:cs="Arial"/>
          <w:color w:val="222222"/>
          <w:shd w:val="clear" w:color="auto" w:fill="FFFFFF"/>
        </w:rPr>
        <w:t>B</w:t>
      </w:r>
      <w:r w:rsidR="00260EBD" w:rsidRPr="00A450FF">
        <w:rPr>
          <w:rFonts w:ascii="Arial" w:hAnsi="Arial" w:cs="Arial"/>
          <w:color w:val="222222"/>
          <w:shd w:val="clear" w:color="auto" w:fill="FFFFFF"/>
        </w:rPr>
        <w:t>ecause of t</w:t>
      </w:r>
      <w:r w:rsidR="00260EBD" w:rsidRPr="00147D61">
        <w:rPr>
          <w:rFonts w:ascii="Arial" w:hAnsi="Arial" w:cs="Arial"/>
          <w:color w:val="222222"/>
          <w:shd w:val="clear" w:color="auto" w:fill="FFFFFF"/>
        </w:rPr>
        <w:t>h</w:t>
      </w:r>
      <w:r w:rsidR="00260EBD">
        <w:rPr>
          <w:rFonts w:ascii="Arial" w:hAnsi="Arial" w:cs="Arial"/>
          <w:color w:val="222222"/>
          <w:shd w:val="clear" w:color="auto" w:fill="FFFFFF"/>
        </w:rPr>
        <w:t>is</w:t>
      </w:r>
      <w:r w:rsidR="00260EBD" w:rsidRPr="00147D61">
        <w:rPr>
          <w:rFonts w:ascii="Arial" w:hAnsi="Arial" w:cs="Arial"/>
          <w:color w:val="222222"/>
          <w:shd w:val="clear" w:color="auto" w:fill="FFFFFF"/>
        </w:rPr>
        <w:t xml:space="preserve"> unique ability of a single MF-synapse to induce spiki</w:t>
      </w:r>
      <w:r w:rsidR="00260EBD">
        <w:rPr>
          <w:rFonts w:ascii="Arial" w:hAnsi="Arial" w:cs="Arial"/>
          <w:color w:val="222222"/>
          <w:shd w:val="clear" w:color="auto" w:fill="FFFFFF"/>
        </w:rPr>
        <w:t xml:space="preserve">ng in its post-synaptic target, </w:t>
      </w:r>
      <w:r w:rsidR="00DA79FE" w:rsidRPr="00A450FF">
        <w:rPr>
          <w:rFonts w:ascii="Arial" w:hAnsi="Arial" w:cs="Arial"/>
          <w:color w:val="222222"/>
          <w:shd w:val="clear" w:color="auto" w:fill="FFFFFF"/>
        </w:rPr>
        <w:t xml:space="preserve">the MF-synapse is </w:t>
      </w:r>
      <w:r w:rsidR="00260EBD">
        <w:rPr>
          <w:rFonts w:ascii="Arial" w:hAnsi="Arial" w:cs="Arial"/>
          <w:color w:val="222222"/>
          <w:shd w:val="clear" w:color="auto" w:fill="FFFFFF"/>
        </w:rPr>
        <w:t xml:space="preserve">sometimes </w:t>
      </w:r>
      <w:r w:rsidR="00DA79FE" w:rsidRPr="00A450FF">
        <w:rPr>
          <w:rFonts w:ascii="Arial" w:hAnsi="Arial" w:cs="Arial"/>
          <w:color w:val="222222"/>
          <w:shd w:val="clear" w:color="auto" w:fill="FFFFFF"/>
        </w:rPr>
        <w:t>considered to be a ‘detonator synapse’</w:t>
      </w:r>
      <w:ins w:id="2" w:author="Admin Ashery" w:date="2015-10-01T07:49:00Z">
        <w:r w:rsidR="009D0FBD">
          <w:rPr>
            <w:rFonts w:ascii="Arial" w:hAnsi="Arial" w:cs="Arial"/>
            <w:color w:val="222222"/>
            <w:shd w:val="clear" w:color="auto" w:fill="FFFFFF"/>
          </w:rPr>
          <w:t xml:space="preserve"> (</w:t>
        </w:r>
        <w:r w:rsidR="009D0FBD" w:rsidRPr="009D0FBD">
          <w:rPr>
            <w:rFonts w:ascii="Arial" w:hAnsi="Arial" w:cs="Arial"/>
            <w:color w:val="222222"/>
            <w:highlight w:val="yellow"/>
            <w:shd w:val="clear" w:color="auto" w:fill="FFFFFF"/>
            <w:rPrChange w:id="3" w:author="Admin Ashery" w:date="2015-10-01T07:49:00Z">
              <w:rPr>
                <w:rFonts w:ascii="Arial" w:hAnsi="Arial" w:cs="Arial"/>
                <w:color w:val="222222"/>
                <w:shd w:val="clear" w:color="auto" w:fill="FFFFFF"/>
              </w:rPr>
            </w:rPrChange>
          </w:rPr>
          <w:t>REF</w:t>
        </w:r>
        <w:r w:rsidR="009D0FBD">
          <w:rPr>
            <w:rFonts w:ascii="Arial" w:hAnsi="Arial" w:cs="Arial"/>
            <w:color w:val="222222"/>
            <w:shd w:val="clear" w:color="auto" w:fill="FFFFFF"/>
          </w:rPr>
          <w:t>)</w:t>
        </w:r>
      </w:ins>
      <w:r w:rsidR="00DA79FE" w:rsidRPr="00147D61">
        <w:rPr>
          <w:rFonts w:ascii="Arial" w:hAnsi="Arial" w:cs="Arial"/>
          <w:color w:val="222222"/>
          <w:shd w:val="clear" w:color="auto" w:fill="FFFFFF"/>
        </w:rPr>
        <w:t xml:space="preserve">. </w:t>
      </w:r>
    </w:p>
    <w:p w14:paraId="7C5F3A0A" w14:textId="0E5B6BB1" w:rsidR="00DA79FE" w:rsidRDefault="00DA79FE" w:rsidP="004208DB">
      <w:pPr>
        <w:rPr>
          <w:rFonts w:ascii="Arial" w:hAnsi="Arial" w:cs="Arial"/>
          <w:color w:val="222222"/>
          <w:shd w:val="clear" w:color="auto" w:fill="FFFFFF"/>
        </w:rPr>
      </w:pPr>
      <w:r>
        <w:rPr>
          <w:rFonts w:ascii="Arial" w:hAnsi="Arial" w:cs="Arial"/>
          <w:color w:val="222222"/>
          <w:shd w:val="clear" w:color="auto" w:fill="FFFFFF"/>
        </w:rPr>
        <w:t>The high facilitatory nature of the MF-synapse makes it a very efficient high-pass filter of information transfer</w:t>
      </w:r>
      <w:ins w:id="4" w:author="Admin Ashery" w:date="2015-10-01T07:50:00Z">
        <w:r w:rsidR="009D0FBD">
          <w:rPr>
            <w:rFonts w:ascii="Arial" w:hAnsi="Arial" w:cs="Arial"/>
            <w:color w:val="222222"/>
            <w:shd w:val="clear" w:color="auto" w:fill="FFFFFF"/>
          </w:rPr>
          <w:t>,</w:t>
        </w:r>
      </w:ins>
      <w:r>
        <w:rPr>
          <w:rFonts w:ascii="Arial" w:hAnsi="Arial" w:cs="Arial"/>
          <w:color w:val="222222"/>
          <w:shd w:val="clear" w:color="auto" w:fill="FFFFFF"/>
        </w:rPr>
        <w:t xml:space="preserve"> which allows it to propagate its incoming inputs only if they are compressed</w:t>
      </w:r>
      <w:ins w:id="5" w:author="Admin Ashery" w:date="2015-10-01T07:50:00Z">
        <w:r w:rsidR="009D0FBD">
          <w:rPr>
            <w:rFonts w:ascii="Arial" w:hAnsi="Arial" w:cs="Arial"/>
            <w:color w:val="222222"/>
            <w:shd w:val="clear" w:color="auto" w:fill="FFFFFF"/>
          </w:rPr>
          <w:t xml:space="preserve">/composed </w:t>
        </w:r>
      </w:ins>
      <w:del w:id="6" w:author="Admin Ashery" w:date="2015-10-01T07:50:00Z">
        <w:r w:rsidDel="009D0FBD">
          <w:rPr>
            <w:rFonts w:ascii="Arial" w:hAnsi="Arial" w:cs="Arial"/>
            <w:color w:val="222222"/>
            <w:shd w:val="clear" w:color="auto" w:fill="FFFFFF"/>
          </w:rPr>
          <w:delText xml:space="preserve"> </w:delText>
        </w:r>
      </w:del>
      <w:r>
        <w:rPr>
          <w:rFonts w:ascii="Arial" w:hAnsi="Arial" w:cs="Arial"/>
          <w:color w:val="222222"/>
          <w:shd w:val="clear" w:color="auto" w:fill="FFFFFF"/>
        </w:rPr>
        <w:t>in</w:t>
      </w:r>
      <w:ins w:id="7" w:author="Admin Ashery" w:date="2015-10-01T07:50:00Z">
        <w:r w:rsidR="009D0FBD">
          <w:rPr>
            <w:rFonts w:ascii="Arial" w:hAnsi="Arial" w:cs="Arial"/>
            <w:color w:val="222222"/>
            <w:shd w:val="clear" w:color="auto" w:fill="FFFFFF"/>
          </w:rPr>
          <w:t>/of</w:t>
        </w:r>
      </w:ins>
      <w:r>
        <w:rPr>
          <w:rFonts w:ascii="Arial" w:hAnsi="Arial" w:cs="Arial"/>
          <w:color w:val="222222"/>
          <w:shd w:val="clear" w:color="auto" w:fill="FFFFFF"/>
        </w:rPr>
        <w:t xml:space="preserve"> bursts of high-frequency activity (Henze et al., 2002)</w:t>
      </w:r>
      <w:ins w:id="8" w:author="Admin Ashery" w:date="2015-10-01T07:50:00Z">
        <w:r w:rsidR="009D0FBD">
          <w:rPr>
            <w:rFonts w:ascii="Arial" w:hAnsi="Arial" w:cs="Arial"/>
            <w:color w:val="222222"/>
            <w:shd w:val="clear" w:color="auto" w:fill="FFFFFF"/>
          </w:rPr>
          <w:t xml:space="preserve">- </w:t>
        </w:r>
        <w:r w:rsidR="009D0FBD" w:rsidRPr="009D0FBD">
          <w:rPr>
            <w:rFonts w:ascii="Arial" w:hAnsi="Arial" w:cs="Arial"/>
            <w:color w:val="222222"/>
            <w:highlight w:val="yellow"/>
            <w:shd w:val="clear" w:color="auto" w:fill="FFFFFF"/>
            <w:rPrChange w:id="9" w:author="Admin Ashery" w:date="2015-10-01T07:51:00Z">
              <w:rPr>
                <w:rFonts w:ascii="Arial" w:hAnsi="Arial" w:cs="Arial"/>
                <w:color w:val="222222"/>
                <w:shd w:val="clear" w:color="auto" w:fill="FFFFFF"/>
              </w:rPr>
            </w:rPrChange>
          </w:rPr>
          <w:t xml:space="preserve">please search for several papers that measure the actual </w:t>
        </w:r>
      </w:ins>
      <w:ins w:id="10" w:author="Admin Ashery" w:date="2015-10-01T07:51:00Z">
        <w:r w:rsidR="009D0FBD" w:rsidRPr="009D0FBD">
          <w:rPr>
            <w:rFonts w:ascii="Arial" w:hAnsi="Arial" w:cs="Arial"/>
            <w:color w:val="222222"/>
            <w:highlight w:val="yellow"/>
            <w:shd w:val="clear" w:color="auto" w:fill="FFFFFF"/>
          </w:rPr>
          <w:t>frequencies</w:t>
        </w:r>
      </w:ins>
      <w:r>
        <w:rPr>
          <w:rFonts w:ascii="Arial" w:hAnsi="Arial" w:cs="Arial"/>
          <w:color w:val="222222"/>
          <w:shd w:val="clear" w:color="auto" w:fill="FFFFFF"/>
        </w:rPr>
        <w:t xml:space="preserve">. </w:t>
      </w:r>
      <w:r w:rsidR="006E1CE7">
        <w:rPr>
          <w:rFonts w:ascii="Arial" w:hAnsi="Arial" w:cs="Arial"/>
          <w:color w:val="222222"/>
          <w:shd w:val="clear" w:color="auto" w:fill="FFFFFF"/>
        </w:rPr>
        <w:t>The DG granular cells are also known for their</w:t>
      </w:r>
      <w:r w:rsidR="00A84E22">
        <w:rPr>
          <w:rFonts w:ascii="Arial" w:hAnsi="Arial" w:cs="Arial"/>
          <w:color w:val="222222"/>
          <w:shd w:val="clear" w:color="auto" w:fill="FFFFFF"/>
        </w:rPr>
        <w:t xml:space="preserve"> </w:t>
      </w:r>
      <w:ins w:id="11" w:author="Admin Ashery" w:date="2015-10-01T07:54:00Z">
        <w:r w:rsidR="00C6698E">
          <w:rPr>
            <w:rFonts w:ascii="Arial" w:hAnsi="Arial" w:cs="Arial"/>
            <w:color w:val="222222"/>
            <w:shd w:val="clear" w:color="auto" w:fill="FFFFFF"/>
          </w:rPr>
          <w:t xml:space="preserve">low </w:t>
        </w:r>
      </w:ins>
      <w:del w:id="12" w:author="Admin Ashery" w:date="2015-10-01T07:54:00Z">
        <w:r w:rsidR="00080CE9" w:rsidDel="00C6698E">
          <w:rPr>
            <w:rFonts w:ascii="Arial" w:hAnsi="Arial" w:cs="Arial"/>
            <w:color w:val="222222"/>
            <w:shd w:val="clear" w:color="auto" w:fill="FFFFFF"/>
          </w:rPr>
          <w:delText xml:space="preserve">sparse </w:delText>
        </w:r>
      </w:del>
      <w:r w:rsidR="00080CE9">
        <w:rPr>
          <w:rFonts w:ascii="Arial" w:hAnsi="Arial" w:cs="Arial"/>
          <w:color w:val="222222"/>
          <w:shd w:val="clear" w:color="auto" w:fill="FFFFFF"/>
        </w:rPr>
        <w:t>activity</w:t>
      </w:r>
      <w:r w:rsidR="006E1CE7">
        <w:rPr>
          <w:rFonts w:ascii="Arial" w:hAnsi="Arial" w:cs="Arial"/>
          <w:color w:val="222222"/>
          <w:shd w:val="clear" w:color="auto" w:fill="FFFFFF"/>
        </w:rPr>
        <w:t xml:space="preserve"> and their </w:t>
      </w:r>
      <w:del w:id="13" w:author="Admin Ashery" w:date="2015-10-01T07:54:00Z">
        <w:r w:rsidR="006E1CE7" w:rsidDel="00C6698E">
          <w:rPr>
            <w:rFonts w:ascii="Arial" w:hAnsi="Arial" w:cs="Arial"/>
            <w:color w:val="222222"/>
            <w:shd w:val="clear" w:color="auto" w:fill="FFFFFF"/>
          </w:rPr>
          <w:delText xml:space="preserve">low </w:delText>
        </w:r>
      </w:del>
      <w:ins w:id="14" w:author="Admin Ashery" w:date="2015-10-01T07:54:00Z">
        <w:r w:rsidR="00C6698E">
          <w:rPr>
            <w:rFonts w:ascii="Arial" w:hAnsi="Arial" w:cs="Arial"/>
            <w:color w:val="222222"/>
            <w:shd w:val="clear" w:color="auto" w:fill="FFFFFF"/>
          </w:rPr>
          <w:t xml:space="preserve">sparse </w:t>
        </w:r>
      </w:ins>
      <w:r w:rsidR="006E1CE7">
        <w:rPr>
          <w:rFonts w:ascii="Arial" w:hAnsi="Arial" w:cs="Arial"/>
          <w:color w:val="222222"/>
          <w:shd w:val="clear" w:color="auto" w:fill="FFFFFF"/>
        </w:rPr>
        <w:t>connectivity to the CA3 pyramidal cells.</w:t>
      </w:r>
      <w:r w:rsidR="00080CE9">
        <w:rPr>
          <w:rFonts w:ascii="Arial" w:hAnsi="Arial" w:cs="Arial"/>
          <w:color w:val="222222"/>
          <w:shd w:val="clear" w:color="auto" w:fill="FFFFFF"/>
        </w:rPr>
        <w:t xml:space="preserve"> </w:t>
      </w:r>
      <w:del w:id="15" w:author="Admin Ashery" w:date="2015-10-01T07:53:00Z">
        <w:r w:rsidR="006E1CE7" w:rsidDel="00C6698E">
          <w:rPr>
            <w:rFonts w:ascii="Arial" w:hAnsi="Arial" w:cs="Arial"/>
            <w:color w:val="222222"/>
            <w:shd w:val="clear" w:color="auto" w:fill="FFFFFF"/>
          </w:rPr>
          <w:delText xml:space="preserve">This </w:delText>
        </w:r>
      </w:del>
      <w:ins w:id="16" w:author="Admin Ashery" w:date="2015-10-01T07:53:00Z">
        <w:r w:rsidR="00C6698E">
          <w:rPr>
            <w:rFonts w:ascii="Arial" w:hAnsi="Arial" w:cs="Arial"/>
            <w:color w:val="222222"/>
            <w:shd w:val="clear" w:color="auto" w:fill="FFFFFF"/>
          </w:rPr>
          <w:t xml:space="preserve">The </w:t>
        </w:r>
      </w:ins>
      <w:ins w:id="17" w:author="Admin Ashery" w:date="2015-10-01T07:54:00Z">
        <w:r w:rsidR="00C6698E">
          <w:rPr>
            <w:rFonts w:ascii="Arial" w:hAnsi="Arial" w:cs="Arial"/>
            <w:color w:val="222222"/>
            <w:shd w:val="clear" w:color="auto" w:fill="FFFFFF"/>
          </w:rPr>
          <w:t>low</w:t>
        </w:r>
      </w:ins>
      <w:ins w:id="18" w:author="Admin Ashery" w:date="2015-10-01T07:53:00Z">
        <w:r w:rsidR="00C6698E">
          <w:rPr>
            <w:rFonts w:ascii="Arial" w:hAnsi="Arial" w:cs="Arial"/>
            <w:color w:val="222222"/>
            <w:shd w:val="clear" w:color="auto" w:fill="FFFFFF"/>
          </w:rPr>
          <w:t xml:space="preserve"> activity </w:t>
        </w:r>
      </w:ins>
      <w:r w:rsidR="006E1CE7">
        <w:rPr>
          <w:rFonts w:ascii="Arial" w:hAnsi="Arial" w:cs="Arial"/>
          <w:color w:val="222222"/>
          <w:shd w:val="clear" w:color="auto" w:fill="FFFFFF"/>
        </w:rPr>
        <w:t xml:space="preserve">is </w:t>
      </w:r>
      <w:r w:rsidR="00080CE9">
        <w:rPr>
          <w:rFonts w:ascii="Arial" w:hAnsi="Arial" w:cs="Arial"/>
          <w:color w:val="222222"/>
          <w:shd w:val="clear" w:color="auto" w:fill="FFFFFF"/>
        </w:rPr>
        <w:t xml:space="preserve">reflected in </w:t>
      </w:r>
      <w:r w:rsidR="00A84E22">
        <w:rPr>
          <w:rFonts w:ascii="Arial" w:hAnsi="Arial" w:cs="Arial"/>
          <w:color w:val="222222"/>
          <w:shd w:val="clear" w:color="auto" w:fill="FFFFFF"/>
        </w:rPr>
        <w:t>the fact</w:t>
      </w:r>
      <w:r w:rsidR="00080CE9">
        <w:rPr>
          <w:rFonts w:ascii="Arial" w:hAnsi="Arial" w:cs="Arial"/>
          <w:color w:val="222222"/>
          <w:shd w:val="clear" w:color="auto" w:fill="FFFFFF"/>
        </w:rPr>
        <w:t>s</w:t>
      </w:r>
      <w:r w:rsidR="00A84E22">
        <w:rPr>
          <w:rFonts w:ascii="Arial" w:hAnsi="Arial" w:cs="Arial"/>
          <w:color w:val="222222"/>
          <w:shd w:val="clear" w:color="auto" w:fill="FFFFFF"/>
        </w:rPr>
        <w:t xml:space="preserve"> that the DG g</w:t>
      </w:r>
      <w:r w:rsidR="008F591C">
        <w:rPr>
          <w:rFonts w:ascii="Arial" w:hAnsi="Arial" w:cs="Arial"/>
          <w:color w:val="222222"/>
          <w:shd w:val="clear" w:color="auto" w:fill="FFFFFF"/>
        </w:rPr>
        <w:t>ranular cell</w:t>
      </w:r>
      <w:r w:rsidR="009A73A1">
        <w:rPr>
          <w:rFonts w:ascii="Arial" w:hAnsi="Arial" w:cs="Arial"/>
          <w:color w:val="222222"/>
          <w:shd w:val="clear" w:color="auto" w:fill="FFFFFF"/>
        </w:rPr>
        <w:t>s</w:t>
      </w:r>
      <w:r w:rsidR="008F591C">
        <w:rPr>
          <w:rFonts w:ascii="Arial" w:hAnsi="Arial" w:cs="Arial"/>
          <w:color w:val="222222"/>
          <w:shd w:val="clear" w:color="auto" w:fill="FFFFFF"/>
        </w:rPr>
        <w:t xml:space="preserve"> have </w:t>
      </w:r>
      <w:r w:rsidR="00A84E22">
        <w:rPr>
          <w:rFonts w:ascii="Arial" w:hAnsi="Arial" w:cs="Arial"/>
          <w:color w:val="222222"/>
          <w:shd w:val="clear" w:color="auto" w:fill="FFFFFF"/>
        </w:rPr>
        <w:t xml:space="preserve">low </w:t>
      </w:r>
      <w:r w:rsidR="008F591C">
        <w:rPr>
          <w:rFonts w:ascii="Arial" w:hAnsi="Arial" w:cs="Arial"/>
          <w:color w:val="222222"/>
          <w:shd w:val="clear" w:color="auto" w:fill="FFFFFF"/>
        </w:rPr>
        <w:t>endogenous firing rates</w:t>
      </w:r>
      <w:r w:rsidR="00A84E22">
        <w:rPr>
          <w:rFonts w:ascii="Arial" w:hAnsi="Arial" w:cs="Arial"/>
          <w:color w:val="222222"/>
          <w:shd w:val="clear" w:color="auto" w:fill="FFFFFF"/>
        </w:rPr>
        <w:t xml:space="preserve"> (approx. 0.1</w:t>
      </w:r>
      <w:r w:rsidR="00BD357D">
        <w:rPr>
          <w:rFonts w:ascii="Arial" w:hAnsi="Arial" w:cs="Arial"/>
          <w:color w:val="222222"/>
          <w:shd w:val="clear" w:color="auto" w:fill="FFFFFF"/>
        </w:rPr>
        <w:t xml:space="preserve"> </w:t>
      </w:r>
      <w:r w:rsidR="00A84E22">
        <w:rPr>
          <w:rFonts w:ascii="Arial" w:hAnsi="Arial" w:cs="Arial"/>
          <w:color w:val="222222"/>
          <w:shd w:val="clear" w:color="auto" w:fill="FFFFFF"/>
        </w:rPr>
        <w:t>Hz;</w:t>
      </w:r>
      <w:r w:rsidR="001E40F0">
        <w:rPr>
          <w:rFonts w:ascii="Arial" w:hAnsi="Arial" w:cs="Arial"/>
          <w:color w:val="222222"/>
          <w:shd w:val="clear" w:color="auto" w:fill="FFFFFF"/>
        </w:rPr>
        <w:t xml:space="preserve"> </w:t>
      </w:r>
      <w:proofErr w:type="spellStart"/>
      <w:r w:rsidR="001E40F0">
        <w:rPr>
          <w:rFonts w:ascii="Arial" w:hAnsi="Arial" w:cs="Arial"/>
          <w:color w:val="222222"/>
          <w:shd w:val="clear" w:color="auto" w:fill="FFFFFF"/>
        </w:rPr>
        <w:t>Ylinen</w:t>
      </w:r>
      <w:proofErr w:type="spellEnd"/>
      <w:r w:rsidR="001E40F0">
        <w:rPr>
          <w:rFonts w:ascii="Arial" w:hAnsi="Arial" w:cs="Arial"/>
          <w:color w:val="222222"/>
          <w:shd w:val="clear" w:color="auto" w:fill="FFFFFF"/>
        </w:rPr>
        <w:t xml:space="preserve"> et al., 1995; Jung &amp; </w:t>
      </w:r>
      <w:r w:rsidR="001E40F0" w:rsidRPr="00224394">
        <w:rPr>
          <w:rFonts w:ascii="Arial" w:hAnsi="Arial" w:cs="Arial"/>
          <w:color w:val="222222"/>
          <w:shd w:val="clear" w:color="auto" w:fill="FFFFFF"/>
        </w:rPr>
        <w:t>McNaughton, 1993</w:t>
      </w:r>
      <w:r w:rsidR="00A84E22" w:rsidRPr="00224394">
        <w:rPr>
          <w:rFonts w:ascii="Arial" w:hAnsi="Arial" w:cs="Arial"/>
          <w:color w:val="222222"/>
          <w:shd w:val="clear" w:color="auto" w:fill="FFFFFF"/>
        </w:rPr>
        <w:t>), and less than 3% of all granule cells are active in a given testing arena (Chawla et al., 2005)</w:t>
      </w:r>
      <w:r w:rsidR="006E1CE7" w:rsidRPr="00224394">
        <w:rPr>
          <w:rFonts w:ascii="Arial" w:hAnsi="Arial" w:cs="Arial"/>
          <w:color w:val="222222"/>
          <w:shd w:val="clear" w:color="auto" w:fill="FFFFFF"/>
        </w:rPr>
        <w:t>.</w:t>
      </w:r>
      <w:ins w:id="19" w:author="Admin Ashery" w:date="2015-10-01T07:53:00Z">
        <w:r w:rsidR="00C6698E" w:rsidRPr="00224394">
          <w:rPr>
            <w:rFonts w:ascii="Arial" w:hAnsi="Arial" w:cs="Arial"/>
            <w:color w:val="222222"/>
            <w:shd w:val="clear" w:color="auto" w:fill="FFFFFF"/>
          </w:rPr>
          <w:t xml:space="preserve"> </w:t>
        </w:r>
        <w:del w:id="20" w:author="Admin" w:date="2015-10-01T08:15:00Z">
          <w:r w:rsidR="00C6698E" w:rsidRPr="00224394" w:rsidDel="00224394">
            <w:rPr>
              <w:rFonts w:ascii="Arial" w:hAnsi="Arial" w:cs="Arial"/>
              <w:color w:val="222222"/>
              <w:shd w:val="clear" w:color="auto" w:fill="FFFFFF"/>
            </w:rPr>
            <w:delText>Together with its</w:delText>
          </w:r>
        </w:del>
      </w:ins>
      <w:ins w:id="21" w:author="Admin" w:date="2015-10-01T08:15:00Z">
        <w:r w:rsidR="00224394" w:rsidRPr="00224394">
          <w:rPr>
            <w:rFonts w:ascii="Arial" w:hAnsi="Arial" w:cs="Arial"/>
            <w:color w:val="222222"/>
            <w:shd w:val="clear" w:color="auto" w:fill="FFFFFF"/>
          </w:rPr>
          <w:t>The</w:t>
        </w:r>
      </w:ins>
      <w:ins w:id="22" w:author="Admin Ashery" w:date="2015-10-01T07:53:00Z">
        <w:r w:rsidR="00C6698E" w:rsidRPr="00224394">
          <w:rPr>
            <w:rFonts w:ascii="Arial" w:hAnsi="Arial" w:cs="Arial"/>
            <w:color w:val="222222"/>
            <w:shd w:val="clear" w:color="auto" w:fill="FFFFFF"/>
          </w:rPr>
          <w:t xml:space="preserve"> </w:t>
        </w:r>
      </w:ins>
      <w:ins w:id="23" w:author="Admin Ashery" w:date="2015-10-01T07:54:00Z">
        <w:r w:rsidR="00C6698E" w:rsidRPr="00224394">
          <w:rPr>
            <w:rFonts w:ascii="Arial" w:hAnsi="Arial" w:cs="Arial"/>
            <w:color w:val="222222"/>
            <w:shd w:val="clear" w:color="auto" w:fill="FFFFFF"/>
          </w:rPr>
          <w:t>sparse</w:t>
        </w:r>
      </w:ins>
      <w:ins w:id="24" w:author="Admin Ashery" w:date="2015-10-01T07:53:00Z">
        <w:r w:rsidR="00C6698E" w:rsidRPr="00224394">
          <w:rPr>
            <w:rFonts w:ascii="Arial" w:hAnsi="Arial" w:cs="Arial"/>
            <w:color w:val="222222"/>
            <w:shd w:val="clear" w:color="auto" w:fill="FFFFFF"/>
          </w:rPr>
          <w:t xml:space="preserve"> connectivity</w:t>
        </w:r>
      </w:ins>
      <w:ins w:id="25" w:author="Admin" w:date="2015-10-01T08:15:00Z">
        <w:r w:rsidR="00224394" w:rsidRPr="00224394">
          <w:rPr>
            <w:rFonts w:ascii="Arial" w:hAnsi="Arial" w:cs="Arial"/>
            <w:color w:val="222222"/>
            <w:shd w:val="clear" w:color="auto" w:fill="FFFFFF"/>
          </w:rPr>
          <w:t xml:space="preserve"> </w:t>
        </w:r>
      </w:ins>
      <w:ins w:id="26" w:author="Admin" w:date="2015-10-01T08:21:00Z">
        <w:r w:rsidR="00224394">
          <w:rPr>
            <w:rFonts w:ascii="Arial" w:hAnsi="Arial" w:cs="Arial"/>
            <w:color w:val="222222"/>
            <w:shd w:val="clear" w:color="auto" w:fill="FFFFFF"/>
          </w:rPr>
          <w:t xml:space="preserve">is </w:t>
        </w:r>
      </w:ins>
      <w:ins w:id="27" w:author="Admin" w:date="2015-10-01T08:18:00Z">
        <w:r w:rsidR="00224394" w:rsidRPr="00224394">
          <w:rPr>
            <w:rFonts w:ascii="Arial" w:hAnsi="Arial" w:cs="Arial"/>
            <w:color w:val="222222"/>
            <w:shd w:val="clear" w:color="auto" w:fill="FFFFFF"/>
          </w:rPr>
          <w:t xml:space="preserve">expressed </w:t>
        </w:r>
      </w:ins>
      <w:ins w:id="28" w:author="Admin" w:date="2015-10-01T08:21:00Z">
        <w:r w:rsidR="00224394">
          <w:rPr>
            <w:rFonts w:ascii="Arial" w:hAnsi="Arial" w:cs="Arial"/>
            <w:color w:val="222222"/>
            <w:shd w:val="clear" w:color="auto" w:fill="FFFFFF"/>
          </w:rPr>
          <w:t xml:space="preserve">in the fact that </w:t>
        </w:r>
      </w:ins>
      <w:ins w:id="29" w:author="Admin" w:date="2015-10-01T08:18:00Z">
        <w:r w:rsidR="00224394" w:rsidRPr="00224394">
          <w:rPr>
            <w:rFonts w:ascii="Arial" w:hAnsi="Arial" w:cs="Arial"/>
            <w:color w:val="222222"/>
            <w:shd w:val="clear" w:color="auto" w:fill="FFFFFF"/>
          </w:rPr>
          <w:t xml:space="preserve">a single granule cell forms </w:t>
        </w:r>
      </w:ins>
      <w:ins w:id="30" w:author="Admin" w:date="2015-10-01T08:19:00Z">
        <w:r w:rsidR="00224394" w:rsidRPr="00224394">
          <w:rPr>
            <w:rFonts w:ascii="Arial" w:hAnsi="Arial" w:cs="Arial"/>
            <w:color w:val="222222"/>
            <w:shd w:val="clear" w:color="auto" w:fill="FFFFFF"/>
          </w:rPr>
          <w:t xml:space="preserve">only </w:t>
        </w:r>
      </w:ins>
      <w:ins w:id="31" w:author="Admin" w:date="2015-10-01T08:21:00Z">
        <w:r w:rsidR="00224394">
          <w:rPr>
            <w:rFonts w:ascii="Arial" w:hAnsi="Arial" w:cs="Arial"/>
            <w:color w:val="222222"/>
            <w:shd w:val="clear" w:color="auto" w:fill="FFFFFF"/>
          </w:rPr>
          <w:t>one</w:t>
        </w:r>
      </w:ins>
      <w:ins w:id="32" w:author="Admin" w:date="2015-10-01T08:19:00Z">
        <w:r w:rsidR="00224394" w:rsidRPr="00224394">
          <w:rPr>
            <w:rFonts w:ascii="Arial" w:hAnsi="Arial" w:cs="Arial"/>
            <w:color w:val="222222"/>
            <w:shd w:val="clear" w:color="auto" w:fill="FFFFFF"/>
          </w:rPr>
          <w:t xml:space="preserve"> synapse with each </w:t>
        </w:r>
      </w:ins>
      <w:ins w:id="33" w:author="Admin" w:date="2015-10-01T08:15:00Z">
        <w:r w:rsidR="00224394" w:rsidRPr="00224394">
          <w:rPr>
            <w:rFonts w:ascii="Arial" w:hAnsi="Arial" w:cs="Arial"/>
            <w:lang w:bidi="ar-SA"/>
            <w:rPrChange w:id="34" w:author="Admin" w:date="2015-10-01T08:20:00Z">
              <w:rPr>
                <w:rFonts w:ascii="Calibri" w:hAnsi="Calibri" w:cs="Calibri"/>
                <w:sz w:val="32"/>
                <w:szCs w:val="32"/>
                <w:lang w:bidi="ar-SA"/>
              </w:rPr>
            </w:rPrChange>
          </w:rPr>
          <w:t>CA3 pyramidal cells</w:t>
        </w:r>
      </w:ins>
      <w:ins w:id="35" w:author="Admin" w:date="2015-10-01T08:20:00Z">
        <w:r w:rsidR="00224394" w:rsidRPr="00224394">
          <w:rPr>
            <w:rFonts w:ascii="Arial" w:hAnsi="Arial" w:cs="Arial"/>
            <w:lang w:bidi="ar-SA"/>
            <w:rPrChange w:id="36" w:author="Admin" w:date="2015-10-01T08:20:00Z">
              <w:rPr>
                <w:rFonts w:ascii="Calibri" w:hAnsi="Calibri" w:cs="Calibri"/>
                <w:sz w:val="32"/>
                <w:szCs w:val="32"/>
                <w:lang w:bidi="ar-SA"/>
              </w:rPr>
            </w:rPrChange>
          </w:rPr>
          <w:t xml:space="preserve"> and it innervate</w:t>
        </w:r>
      </w:ins>
      <w:ins w:id="37" w:author="Admin" w:date="2015-10-01T08:21:00Z">
        <w:r w:rsidR="00224394">
          <w:rPr>
            <w:rFonts w:ascii="Arial" w:hAnsi="Arial" w:cs="Arial"/>
            <w:lang w:bidi="ar-SA"/>
          </w:rPr>
          <w:t>s</w:t>
        </w:r>
      </w:ins>
      <w:ins w:id="38" w:author="Admin" w:date="2015-10-01T08:20:00Z">
        <w:r w:rsidR="00224394" w:rsidRPr="00224394">
          <w:rPr>
            <w:rFonts w:ascii="Arial" w:hAnsi="Arial" w:cs="Arial"/>
            <w:lang w:bidi="ar-SA"/>
            <w:rPrChange w:id="39" w:author="Admin" w:date="2015-10-01T08:20:00Z">
              <w:rPr>
                <w:rFonts w:ascii="Calibri" w:hAnsi="Calibri" w:cs="Calibri"/>
                <w:sz w:val="32"/>
                <w:szCs w:val="32"/>
                <w:lang w:bidi="ar-SA"/>
              </w:rPr>
            </w:rPrChange>
          </w:rPr>
          <w:t xml:space="preserve"> </w:t>
        </w:r>
      </w:ins>
      <w:ins w:id="40" w:author="Admin" w:date="2015-10-01T08:22:00Z">
        <w:r w:rsidR="00224394">
          <w:rPr>
            <w:rFonts w:ascii="Arial" w:hAnsi="Arial" w:cs="Arial"/>
            <w:lang w:bidi="ar-SA"/>
          </w:rPr>
          <w:t xml:space="preserve">relatively low number of </w:t>
        </w:r>
      </w:ins>
      <w:ins w:id="41" w:author="Admin" w:date="2015-10-01T08:20:00Z">
        <w:r w:rsidR="00224394" w:rsidRPr="00224394">
          <w:rPr>
            <w:rFonts w:ascii="Arial" w:hAnsi="Arial" w:cs="Arial"/>
            <w:lang w:bidi="ar-SA"/>
          </w:rPr>
          <w:t>CA3 neurons</w:t>
        </w:r>
      </w:ins>
      <w:ins w:id="42" w:author="Admin" w:date="2015-10-01T08:15:00Z">
        <w:r w:rsidR="00224394" w:rsidRPr="00224394">
          <w:rPr>
            <w:rFonts w:ascii="Arial" w:hAnsi="Arial" w:cs="Arial"/>
            <w:lang w:bidi="ar-SA"/>
            <w:rPrChange w:id="43" w:author="Admin" w:date="2015-10-01T08:20:00Z">
              <w:rPr>
                <w:rFonts w:ascii="Calibri" w:hAnsi="Calibri" w:cs="Calibri"/>
                <w:sz w:val="32"/>
                <w:szCs w:val="32"/>
                <w:lang w:bidi="ar-SA"/>
              </w:rPr>
            </w:rPrChange>
          </w:rPr>
          <w:t xml:space="preserve"> </w:t>
        </w:r>
        <w:proofErr w:type="gramStart"/>
        <w:r w:rsidR="00224394" w:rsidRPr="00224394">
          <w:rPr>
            <w:rFonts w:ascii="Arial" w:hAnsi="Arial" w:cs="Arial"/>
            <w:lang w:bidi="ar-SA"/>
            <w:rPrChange w:id="44" w:author="Admin" w:date="2015-10-01T08:20:00Z">
              <w:rPr>
                <w:rFonts w:ascii="Calibri" w:hAnsi="Calibri" w:cs="Calibri"/>
                <w:sz w:val="32"/>
                <w:szCs w:val="32"/>
                <w:lang w:bidi="ar-SA"/>
              </w:rPr>
            </w:rPrChange>
          </w:rPr>
          <w:t>(</w:t>
        </w:r>
      </w:ins>
      <w:ins w:id="45" w:author="Admin" w:date="2015-10-01T08:22:00Z">
        <w:r w:rsidR="00224394">
          <w:rPr>
            <w:rFonts w:ascii="Arial" w:hAnsi="Arial" w:cs="Arial"/>
            <w:lang w:bidi="ar-SA"/>
          </w:rPr>
          <w:t xml:space="preserve"> up</w:t>
        </w:r>
        <w:proofErr w:type="gramEnd"/>
        <w:r w:rsidR="00224394">
          <w:rPr>
            <w:rFonts w:ascii="Arial" w:hAnsi="Arial" w:cs="Arial"/>
            <w:lang w:bidi="ar-SA"/>
          </w:rPr>
          <w:t xml:space="preserve"> to 14 CA3 neurons; </w:t>
        </w:r>
      </w:ins>
      <w:proofErr w:type="spellStart"/>
      <w:ins w:id="46" w:author="Admin" w:date="2015-10-01T08:15:00Z">
        <w:r w:rsidR="00224394" w:rsidRPr="00224394">
          <w:rPr>
            <w:rFonts w:ascii="Arial" w:hAnsi="Arial" w:cs="Arial"/>
            <w:lang w:bidi="ar-SA"/>
            <w:rPrChange w:id="47" w:author="Admin" w:date="2015-10-01T08:20:00Z">
              <w:rPr>
                <w:rFonts w:ascii="Calibri" w:hAnsi="Calibri" w:cs="Calibri"/>
                <w:sz w:val="32"/>
                <w:szCs w:val="32"/>
                <w:lang w:bidi="ar-SA"/>
              </w:rPr>
            </w:rPrChange>
          </w:rPr>
          <w:t>Amaral</w:t>
        </w:r>
        <w:proofErr w:type="spellEnd"/>
        <w:r w:rsidR="00224394" w:rsidRPr="00224394">
          <w:rPr>
            <w:rFonts w:ascii="Arial" w:hAnsi="Arial" w:cs="Arial"/>
            <w:lang w:bidi="ar-SA"/>
            <w:rPrChange w:id="48" w:author="Admin" w:date="2015-10-01T08:20:00Z">
              <w:rPr>
                <w:rFonts w:ascii="Calibri" w:hAnsi="Calibri" w:cs="Calibri"/>
                <w:sz w:val="32"/>
                <w:szCs w:val="32"/>
                <w:lang w:bidi="ar-SA"/>
              </w:rPr>
            </w:rPrChange>
          </w:rPr>
          <w:t xml:space="preserve"> et al., 1990; Rolls, 2013). </w:t>
        </w:r>
      </w:ins>
      <w:del w:id="49" w:author="Admin" w:date="2015-10-01T08:22:00Z">
        <w:r w:rsidR="006E1CE7" w:rsidDel="00224394">
          <w:rPr>
            <w:rFonts w:ascii="Arial" w:hAnsi="Arial" w:cs="Arial"/>
            <w:color w:val="222222"/>
            <w:shd w:val="clear" w:color="auto" w:fill="FFFFFF"/>
          </w:rPr>
          <w:delText xml:space="preserve"> </w:delText>
        </w:r>
      </w:del>
      <w:ins w:id="50" w:author="Admin Ashery" w:date="2015-10-01T07:54:00Z">
        <w:del w:id="51" w:author="Admin" w:date="2015-10-01T08:22:00Z">
          <w:r w:rsidR="00C6698E" w:rsidDel="00224394">
            <w:rPr>
              <w:rFonts w:ascii="Arial" w:hAnsi="Arial" w:cs="Arial"/>
              <w:color w:val="222222"/>
              <w:shd w:val="clear" w:color="auto" w:fill="FFFFFF"/>
            </w:rPr>
            <w:delText>(</w:delText>
          </w:r>
        </w:del>
      </w:ins>
      <w:r w:rsidR="006F2E46">
        <w:rPr>
          <w:rFonts w:ascii="Arial" w:hAnsi="Arial" w:cs="Arial"/>
          <w:color w:val="222222"/>
          <w:shd w:val="clear" w:color="auto" w:fill="FFFFFF"/>
        </w:rPr>
        <w:t>S</w:t>
      </w:r>
      <w:r w:rsidR="006E1CE7">
        <w:rPr>
          <w:rFonts w:ascii="Arial" w:hAnsi="Arial" w:cs="Arial"/>
          <w:color w:val="222222"/>
          <w:shd w:val="clear" w:color="auto" w:fill="FFFFFF"/>
        </w:rPr>
        <w:t>uch</w:t>
      </w:r>
      <w:r w:rsidR="006F2E46">
        <w:rPr>
          <w:rFonts w:ascii="Arial" w:hAnsi="Arial" w:cs="Arial"/>
          <w:color w:val="222222"/>
          <w:shd w:val="clear" w:color="auto" w:fill="FFFFFF"/>
        </w:rPr>
        <w:t xml:space="preserve"> a combination of traits;</w:t>
      </w:r>
      <w:r w:rsidR="006E1CE7">
        <w:rPr>
          <w:rFonts w:ascii="Arial" w:hAnsi="Arial" w:cs="Arial"/>
          <w:color w:val="222222"/>
          <w:shd w:val="clear" w:color="auto" w:fill="FFFFFF"/>
        </w:rPr>
        <w:t xml:space="preserve"> </w:t>
      </w:r>
      <w:ins w:id="52" w:author="Admin" w:date="2015-10-01T08:22:00Z">
        <w:r w:rsidR="00224394">
          <w:rPr>
            <w:rFonts w:ascii="Arial" w:hAnsi="Arial" w:cs="Arial"/>
            <w:color w:val="222222"/>
            <w:shd w:val="clear" w:color="auto" w:fill="FFFFFF"/>
          </w:rPr>
          <w:t xml:space="preserve">low </w:t>
        </w:r>
      </w:ins>
      <w:del w:id="53" w:author="Admin" w:date="2015-10-01T08:22:00Z">
        <w:r w:rsidR="006E1CE7" w:rsidDel="00224394">
          <w:rPr>
            <w:rFonts w:ascii="Arial" w:hAnsi="Arial" w:cs="Arial"/>
            <w:color w:val="222222"/>
            <w:shd w:val="clear" w:color="auto" w:fill="FFFFFF"/>
          </w:rPr>
          <w:delText xml:space="preserve">sparse </w:delText>
        </w:r>
      </w:del>
      <w:r w:rsidR="006E1CE7">
        <w:rPr>
          <w:rFonts w:ascii="Arial" w:hAnsi="Arial" w:cs="Arial"/>
          <w:color w:val="222222"/>
          <w:shd w:val="clear" w:color="auto" w:fill="FFFFFF"/>
        </w:rPr>
        <w:t>activity</w:t>
      </w:r>
      <w:r w:rsidR="006F2E46">
        <w:rPr>
          <w:rFonts w:ascii="Arial" w:hAnsi="Arial" w:cs="Arial"/>
          <w:color w:val="222222"/>
          <w:shd w:val="clear" w:color="auto" w:fill="FFFFFF"/>
        </w:rPr>
        <w:t xml:space="preserve">, </w:t>
      </w:r>
      <w:del w:id="54" w:author="Admin" w:date="2015-10-01T08:22:00Z">
        <w:r w:rsidR="006F2E46" w:rsidDel="00224394">
          <w:rPr>
            <w:rFonts w:ascii="Arial" w:hAnsi="Arial" w:cs="Arial"/>
            <w:color w:val="222222"/>
            <w:shd w:val="clear" w:color="auto" w:fill="FFFFFF"/>
          </w:rPr>
          <w:delText xml:space="preserve">low </w:delText>
        </w:r>
      </w:del>
      <w:ins w:id="55" w:author="Admin" w:date="2015-10-01T08:22:00Z">
        <w:r w:rsidR="00224394">
          <w:rPr>
            <w:rFonts w:ascii="Arial" w:hAnsi="Arial" w:cs="Arial"/>
            <w:color w:val="222222"/>
            <w:shd w:val="clear" w:color="auto" w:fill="FFFFFF"/>
          </w:rPr>
          <w:t xml:space="preserve">sparse </w:t>
        </w:r>
      </w:ins>
      <w:r w:rsidR="006F2E46">
        <w:rPr>
          <w:rFonts w:ascii="Arial" w:hAnsi="Arial" w:cs="Arial"/>
          <w:color w:val="222222"/>
          <w:shd w:val="clear" w:color="auto" w:fill="FFFFFF"/>
        </w:rPr>
        <w:t xml:space="preserve">connectivity and </w:t>
      </w:r>
      <w:r w:rsidR="006E1CE7">
        <w:rPr>
          <w:rFonts w:ascii="Arial" w:hAnsi="Arial" w:cs="Arial"/>
          <w:color w:val="222222"/>
          <w:shd w:val="clear" w:color="auto" w:fill="FFFFFF"/>
        </w:rPr>
        <w:t>dominant frequency</w:t>
      </w:r>
      <w:r w:rsidR="004208DB">
        <w:rPr>
          <w:rFonts w:ascii="Arial" w:hAnsi="Arial" w:cs="Arial"/>
          <w:color w:val="222222"/>
          <w:shd w:val="clear" w:color="auto" w:fill="FFFFFF"/>
        </w:rPr>
        <w:t>-</w:t>
      </w:r>
      <w:r w:rsidR="006E1CE7">
        <w:rPr>
          <w:rFonts w:ascii="Arial" w:hAnsi="Arial" w:cs="Arial"/>
          <w:color w:val="222222"/>
          <w:shd w:val="clear" w:color="auto" w:fill="FFFFFF"/>
        </w:rPr>
        <w:t>dependent facilitation</w:t>
      </w:r>
      <w:r w:rsidR="006F2E46">
        <w:rPr>
          <w:rFonts w:ascii="Arial" w:hAnsi="Arial" w:cs="Arial"/>
          <w:color w:val="222222"/>
          <w:shd w:val="clear" w:color="auto" w:fill="FFFFFF"/>
        </w:rPr>
        <w:t>,</w:t>
      </w:r>
      <w:r w:rsidR="00A84E22">
        <w:rPr>
          <w:rFonts w:ascii="Arial" w:hAnsi="Arial" w:cs="Arial"/>
          <w:color w:val="222222"/>
          <w:shd w:val="clear" w:color="auto" w:fill="FFFFFF"/>
        </w:rPr>
        <w:t xml:space="preserve"> </w:t>
      </w:r>
      <w:r>
        <w:rPr>
          <w:rFonts w:ascii="Arial" w:hAnsi="Arial" w:cs="Arial"/>
          <w:color w:val="222222"/>
          <w:shd w:val="clear" w:color="auto" w:fill="FFFFFF"/>
        </w:rPr>
        <w:t xml:space="preserve">led computational theorists to hypothesize an important role for the MF pathway in ‘pattern separation’ - </w:t>
      </w:r>
      <w:ins w:id="56" w:author="Admin" w:date="2015-10-01T08:25:00Z">
        <w:r w:rsidR="0091105B" w:rsidRPr="00627B00">
          <w:rPr>
            <w:rFonts w:cs="Times New Roman"/>
            <w:color w:val="141414"/>
            <w:sz w:val="23"/>
            <w:szCs w:val="23"/>
          </w:rPr>
          <w:t xml:space="preserve">a mnemonic process </w:t>
        </w:r>
        <w:r w:rsidR="0091105B">
          <w:rPr>
            <w:rFonts w:cs="Times New Roman"/>
            <w:color w:val="141414"/>
            <w:sz w:val="23"/>
            <w:szCs w:val="23"/>
          </w:rPr>
          <w:t>that allows</w:t>
        </w:r>
      </w:ins>
      <w:ins w:id="57" w:author="Admin" w:date="2015-10-01T08:24:00Z">
        <w:r w:rsidR="00BD1E52" w:rsidRPr="00D952CF">
          <w:rPr>
            <w:rFonts w:cs="Times New Roman"/>
            <w:bCs/>
            <w:color w:val="141414"/>
            <w:sz w:val="23"/>
            <w:szCs w:val="23"/>
          </w:rPr>
          <w:t xml:space="preserve"> to discern between sim</w:t>
        </w:r>
        <w:r w:rsidR="0091105B">
          <w:rPr>
            <w:rFonts w:cs="Times New Roman"/>
            <w:bCs/>
            <w:color w:val="141414"/>
            <w:sz w:val="23"/>
            <w:szCs w:val="23"/>
          </w:rPr>
          <w:t xml:space="preserve">ilar, yet distinct </w:t>
        </w:r>
        <w:commentRangeStart w:id="58"/>
        <w:r w:rsidR="0091105B">
          <w:rPr>
            <w:rFonts w:cs="Times New Roman"/>
            <w:bCs/>
            <w:color w:val="141414"/>
            <w:sz w:val="23"/>
            <w:szCs w:val="23"/>
          </w:rPr>
          <w:t>environments</w:t>
        </w:r>
      </w:ins>
      <w:commentRangeEnd w:id="58"/>
      <w:ins w:id="59" w:author="Admin" w:date="2015-10-01T08:26:00Z">
        <w:r w:rsidR="0091105B">
          <w:rPr>
            <w:rStyle w:val="CommentReference"/>
          </w:rPr>
          <w:commentReference w:id="58"/>
        </w:r>
      </w:ins>
      <w:ins w:id="61" w:author="Admin" w:date="2015-10-01T08:24:00Z">
        <w:r w:rsidR="00BD1E52" w:rsidRPr="00D952CF">
          <w:rPr>
            <w:rFonts w:cs="Times New Roman"/>
            <w:bCs/>
            <w:color w:val="141414"/>
            <w:sz w:val="23"/>
            <w:szCs w:val="23"/>
          </w:rPr>
          <w:t xml:space="preserve"> </w:t>
        </w:r>
      </w:ins>
      <w:del w:id="62" w:author="Admin" w:date="2015-10-01T08:26:00Z">
        <w:r w:rsidDel="0091105B">
          <w:rPr>
            <w:rFonts w:ascii="Arial" w:hAnsi="Arial" w:cs="Arial"/>
            <w:color w:val="222222"/>
            <w:shd w:val="clear" w:color="auto" w:fill="FFFFFF"/>
          </w:rPr>
          <w:delText>the proc</w:delText>
        </w:r>
        <w:r w:rsidRPr="00C84992" w:rsidDel="0091105B">
          <w:rPr>
            <w:rFonts w:ascii="Arial" w:hAnsi="Arial" w:cs="Arial"/>
            <w:shd w:val="clear" w:color="auto" w:fill="FFFFFF"/>
          </w:rPr>
          <w:delText xml:space="preserve">ess that supports the orthogonalization of highly overlapping mnemonic representations </w:delText>
        </w:r>
      </w:del>
      <w:r w:rsidRPr="00C84992">
        <w:rPr>
          <w:rFonts w:ascii="Arial" w:hAnsi="Arial" w:cs="Arial"/>
          <w:shd w:val="clear" w:color="auto" w:fill="FFFFFF"/>
        </w:rPr>
        <w:t>(</w:t>
      </w:r>
      <w:proofErr w:type="spellStart"/>
      <w:r>
        <w:rPr>
          <w:rFonts w:ascii="Arial" w:hAnsi="Arial" w:cs="Arial"/>
          <w:shd w:val="clear" w:color="auto" w:fill="FFFFFF"/>
        </w:rPr>
        <w:t>Yassa</w:t>
      </w:r>
      <w:proofErr w:type="spellEnd"/>
      <w:r>
        <w:rPr>
          <w:rFonts w:ascii="Arial" w:hAnsi="Arial" w:cs="Arial"/>
          <w:shd w:val="clear" w:color="auto" w:fill="FFFFFF"/>
        </w:rPr>
        <w:t xml:space="preserve"> &amp; Stark, 2011</w:t>
      </w:r>
      <w:r w:rsidR="00FC27F0">
        <w:rPr>
          <w:rFonts w:ascii="Arial" w:hAnsi="Arial" w:cs="Arial"/>
          <w:shd w:val="clear" w:color="auto" w:fill="FFFFFF"/>
        </w:rPr>
        <w:t>).</w:t>
      </w:r>
      <w:r w:rsidR="005A662C">
        <w:rPr>
          <w:rFonts w:ascii="Arial" w:hAnsi="Arial" w:cs="Arial"/>
          <w:shd w:val="clear" w:color="auto" w:fill="FFFFFF"/>
        </w:rPr>
        <w:t xml:space="preserve">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14:paraId="6C42840C" w14:textId="7415DBB7" w:rsidR="00B11A13" w:rsidRDefault="000255E5" w:rsidP="001D3129">
      <w:pPr>
        <w:rPr>
          <w:rFonts w:ascii="Arial" w:hAnsi="Arial" w:cs="Arial"/>
          <w:color w:val="222222"/>
          <w:shd w:val="clear" w:color="auto" w:fill="FFFFFF"/>
        </w:rPr>
      </w:pPr>
      <w:r>
        <w:rPr>
          <w:rFonts w:ascii="Arial" w:hAnsi="Arial" w:cs="Arial"/>
          <w:color w:val="222222"/>
          <w:shd w:val="clear" w:color="auto" w:fill="FFFFFF"/>
        </w:rPr>
        <w:t xml:space="preserve">In addition to these unique properties, the MF-synapse also exhibits a special form of </w:t>
      </w:r>
      <w:r w:rsidR="00B11A13">
        <w:rPr>
          <w:rFonts w:ascii="Arial" w:hAnsi="Arial" w:cs="Arial"/>
          <w:color w:val="222222"/>
          <w:shd w:val="clear" w:color="auto" w:fill="FFFFFF"/>
        </w:rPr>
        <w:t xml:space="preserve">pre-synaptic </w:t>
      </w:r>
      <w:r>
        <w:rPr>
          <w:rFonts w:ascii="Arial" w:hAnsi="Arial" w:cs="Arial"/>
          <w:color w:val="222222"/>
          <w:shd w:val="clear" w:color="auto" w:fill="FFFFFF"/>
        </w:rPr>
        <w:t>long-term potentiation (LTP)</w:t>
      </w:r>
      <w:r w:rsidRPr="004B2B2D">
        <w:rPr>
          <w:rFonts w:ascii="Arial" w:hAnsi="Arial" w:cs="Arial"/>
          <w:color w:val="222222"/>
          <w:shd w:val="clear" w:color="auto" w:fill="FFFFFF"/>
        </w:rPr>
        <w:t xml:space="preserve"> which forms in response to prolonged activity of the </w:t>
      </w:r>
      <w:r w:rsidRPr="004B2B2D">
        <w:rPr>
          <w:rFonts w:ascii="Arial" w:hAnsi="Arial" w:cs="Arial"/>
          <w:color w:val="222222"/>
          <w:shd w:val="clear" w:color="auto" w:fill="FFFFFF"/>
        </w:rPr>
        <w:lastRenderedPageBreak/>
        <w:t>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 xml:space="preserve">approaches, it was shown that </w:t>
      </w:r>
      <w:r w:rsidR="004208DB">
        <w:rPr>
          <w:rFonts w:ascii="Arial" w:hAnsi="Arial" w:cs="Arial"/>
          <w:color w:val="222222"/>
          <w:shd w:val="clear" w:color="auto" w:fill="FFFFFF"/>
        </w:rPr>
        <w:t>synaptic increase in</w:t>
      </w:r>
      <w:r w:rsidR="00B11A13">
        <w:rPr>
          <w:rFonts w:ascii="Arial" w:hAnsi="Arial" w:cs="Arial"/>
          <w:color w:val="222222"/>
          <w:shd w:val="clear" w:color="auto" w:fill="FFFFFF"/>
        </w:rPr>
        <w:t xml:space="preserve"> Pr </w:t>
      </w:r>
      <w:r>
        <w:rPr>
          <w:rFonts w:ascii="Arial" w:hAnsi="Arial" w:cs="Arial"/>
          <w:color w:val="222222"/>
          <w:shd w:val="clear" w:color="auto" w:fill="FFFFFF"/>
        </w:rPr>
        <w:t>(</w:t>
      </w:r>
      <w:ins w:id="63" w:author="Admin" w:date="2015-10-01T08:27:00Z">
        <w:r w:rsidR="0095251D">
          <w:rPr>
            <w:rFonts w:ascii="Arial" w:hAnsi="Arial" w:cs="Arial"/>
            <w:color w:val="222222"/>
            <w:shd w:val="clear" w:color="auto" w:fill="FFFFFF"/>
          </w:rPr>
          <w:t xml:space="preserve">possibly </w:t>
        </w:r>
      </w:ins>
      <w:r w:rsidR="00B11A13">
        <w:rPr>
          <w:rFonts w:ascii="Arial" w:hAnsi="Arial" w:cs="Arial"/>
          <w:color w:val="222222"/>
          <w:shd w:val="clear" w:color="auto" w:fill="FFFFFF"/>
        </w:rPr>
        <w:t>like the one apparent after MF-LTP</w:t>
      </w:r>
      <w:r w:rsidR="004208DB">
        <w:rPr>
          <w:rFonts w:ascii="Arial" w:hAnsi="Arial" w:cs="Arial"/>
          <w:color w:val="222222"/>
          <w:shd w:val="clear" w:color="auto" w:fill="FFFFFF"/>
        </w:rPr>
        <w:t>) is not translated in</w:t>
      </w:r>
      <w:r>
        <w:rPr>
          <w:rFonts w:ascii="Arial" w:hAnsi="Arial" w:cs="Arial"/>
          <w:color w:val="222222"/>
          <w:shd w:val="clear" w:color="auto" w:fill="FFFFFF"/>
        </w:rPr>
        <w:t>to a uniform amplification of post-synaptic responses to a given pre-synaptic train of stimuli</w:t>
      </w:r>
      <w:del w:id="64" w:author="Admin" w:date="2015-10-01T08:28:00Z">
        <w:r w:rsidDel="0095251D">
          <w:rPr>
            <w:rFonts w:ascii="Arial" w:hAnsi="Arial" w:cs="Arial"/>
            <w:color w:val="222222"/>
            <w:shd w:val="clear" w:color="auto" w:fill="FFFFFF"/>
          </w:rPr>
          <w:delText xml:space="preserve">, </w:delText>
        </w:r>
      </w:del>
      <w:ins w:id="65" w:author="Admin" w:date="2015-10-01T08:28:00Z">
        <w:r w:rsidR="0095251D">
          <w:rPr>
            <w:rFonts w:ascii="Arial" w:hAnsi="Arial" w:cs="Arial"/>
            <w:color w:val="222222"/>
            <w:shd w:val="clear" w:color="auto" w:fill="FFFFFF"/>
          </w:rPr>
          <w:t>.</w:t>
        </w:r>
        <w:r w:rsidR="0095251D">
          <w:rPr>
            <w:rFonts w:ascii="Arial" w:hAnsi="Arial" w:cs="Arial"/>
            <w:color w:val="222222"/>
            <w:shd w:val="clear" w:color="auto" w:fill="FFFFFF"/>
          </w:rPr>
          <w:t xml:space="preserve"> </w:t>
        </w:r>
      </w:ins>
      <w:del w:id="66" w:author="Admin" w:date="2015-10-01T08:28:00Z">
        <w:r w:rsidDel="0095251D">
          <w:rPr>
            <w:rFonts w:ascii="Arial" w:hAnsi="Arial" w:cs="Arial"/>
            <w:color w:val="222222"/>
            <w:shd w:val="clear" w:color="auto" w:fill="FFFFFF"/>
          </w:rPr>
          <w:delText>but r</w:delText>
        </w:r>
      </w:del>
      <w:ins w:id="67" w:author="Admin" w:date="2015-10-01T08:28:00Z">
        <w:r w:rsidR="0095251D">
          <w:rPr>
            <w:rFonts w:ascii="Arial" w:hAnsi="Arial" w:cs="Arial"/>
            <w:color w:val="222222"/>
            <w:shd w:val="clear" w:color="auto" w:fill="FFFFFF"/>
          </w:rPr>
          <w:t>R</w:t>
        </w:r>
      </w:ins>
      <w:r>
        <w:rPr>
          <w:rFonts w:ascii="Arial" w:hAnsi="Arial" w:cs="Arial"/>
          <w:color w:val="222222"/>
          <w:shd w:val="clear" w:color="auto" w:fill="FFFFFF"/>
        </w:rPr>
        <w:t>ather</w:t>
      </w:r>
      <w:ins w:id="68" w:author="Admin" w:date="2015-10-01T08:28:00Z">
        <w:r w:rsidR="0095251D">
          <w:rPr>
            <w:rFonts w:ascii="Arial" w:hAnsi="Arial" w:cs="Arial"/>
            <w:color w:val="222222"/>
            <w:shd w:val="clear" w:color="auto" w:fill="FFFFFF"/>
          </w:rPr>
          <w:t xml:space="preserve"> it</w:t>
        </w:r>
      </w:ins>
      <w:r>
        <w:rPr>
          <w:rFonts w:ascii="Arial" w:hAnsi="Arial" w:cs="Arial"/>
          <w:color w:val="222222"/>
          <w:shd w:val="clear" w:color="auto" w:fill="FFFFFF"/>
        </w:rPr>
        <w:t xml:space="preserve"> </w:t>
      </w:r>
      <w:r w:rsidR="00796662">
        <w:rPr>
          <w:rFonts w:ascii="Arial" w:hAnsi="Arial" w:cs="Arial"/>
          <w:color w:val="222222"/>
          <w:shd w:val="clear" w:color="auto" w:fill="FFFFFF"/>
        </w:rPr>
        <w:t>causes</w:t>
      </w:r>
      <w:r>
        <w:rPr>
          <w:rFonts w:ascii="Arial" w:hAnsi="Arial" w:cs="Arial"/>
          <w:color w:val="222222"/>
          <w:shd w:val="clear" w:color="auto" w:fill="FFFFFF"/>
        </w:rPr>
        <w:t xml:space="preserve"> a redistribution of </w:t>
      </w:r>
      <w:r w:rsidR="00796662">
        <w:rPr>
          <w:rFonts w:ascii="Arial" w:hAnsi="Arial" w:cs="Arial"/>
          <w:color w:val="222222"/>
          <w:shd w:val="clear" w:color="auto" w:fill="FFFFFF"/>
        </w:rPr>
        <w:t>post-synaptic responses relative to one another</w:t>
      </w:r>
      <w:r w:rsidR="001D3129">
        <w:rPr>
          <w:rFonts w:ascii="Arial" w:hAnsi="Arial" w:cs="Arial"/>
          <w:color w:val="222222"/>
          <w:shd w:val="clear" w:color="auto" w:fill="FFFFFF"/>
        </w:rPr>
        <w:t>,</w:t>
      </w:r>
      <w:r w:rsidR="00796662">
        <w:rPr>
          <w:rFonts w:ascii="Arial" w:hAnsi="Arial" w:cs="Arial"/>
          <w:color w:val="222222"/>
          <w:shd w:val="clear" w:color="auto" w:fill="FFFFFF"/>
        </w:rPr>
        <w:t xml:space="preserve"> which actually reflects the change </w:t>
      </w:r>
      <w:r w:rsidR="001D3129">
        <w:rPr>
          <w:rFonts w:ascii="Arial" w:hAnsi="Arial" w:cs="Arial"/>
          <w:color w:val="222222"/>
          <w:shd w:val="clear" w:color="auto" w:fill="FFFFFF"/>
        </w:rPr>
        <w:t xml:space="preserve">in </w:t>
      </w:r>
      <w:r w:rsidR="00796662">
        <w:rPr>
          <w:rFonts w:ascii="Arial" w:hAnsi="Arial" w:cs="Arial"/>
          <w:color w:val="222222"/>
          <w:shd w:val="clear" w:color="auto" w:fill="FFFFFF"/>
        </w:rPr>
        <w:t>neurotransmitter-release pattern</w:t>
      </w:r>
      <w:r w:rsidR="001D3129">
        <w:rPr>
          <w:rFonts w:ascii="Arial" w:hAnsi="Arial" w:cs="Arial"/>
          <w:color w:val="222222"/>
          <w:shd w:val="clear" w:color="auto" w:fill="FFFFFF"/>
        </w:rPr>
        <w:t xml:space="preserve"> </w:t>
      </w:r>
      <w:ins w:id="69" w:author="Admin" w:date="2015-10-01T08:28:00Z">
        <w:r w:rsidR="0095251D">
          <w:rPr>
            <w:rFonts w:ascii="Arial" w:hAnsi="Arial" w:cs="Arial"/>
            <w:color w:val="222222"/>
            <w:shd w:val="clear" w:color="auto" w:fill="FFFFFF"/>
          </w:rPr>
          <w:t xml:space="preserve">during a train </w:t>
        </w:r>
      </w:ins>
      <w:r w:rsidR="001D3129">
        <w:rPr>
          <w:rFonts w:ascii="Arial" w:hAnsi="Arial" w:cs="Arial"/>
          <w:color w:val="222222"/>
          <w:shd w:val="clear" w:color="auto" w:fill="FFFFFF"/>
        </w:rPr>
        <w:t>without changing the overall neurotransmitter release</w:t>
      </w:r>
      <w:r>
        <w:rPr>
          <w:rFonts w:ascii="Arial" w:hAnsi="Arial" w:cs="Arial"/>
          <w:color w:val="222222"/>
          <w:shd w:val="clear" w:color="auto" w:fill="FFFFFF"/>
        </w:rPr>
        <w:t xml:space="preserve"> (Tsodyks &amp; Markram, 1997).  In the case of the MF-synapse, the redistribution of </w:t>
      </w:r>
      <w:r w:rsidR="001D3129">
        <w:rPr>
          <w:rFonts w:ascii="Arial" w:hAnsi="Arial" w:cs="Arial"/>
          <w:color w:val="222222"/>
          <w:shd w:val="clear" w:color="auto" w:fill="FFFFFF"/>
        </w:rPr>
        <w:t>neurotransmitter release</w:t>
      </w:r>
      <w:r>
        <w:rPr>
          <w:rFonts w:ascii="Arial" w:hAnsi="Arial" w:cs="Arial"/>
          <w:color w:val="222222"/>
          <w:shd w:val="clear" w:color="auto" w:fill="FFFFFF"/>
        </w:rPr>
        <w:t>, as a result of LTP,</w:t>
      </w:r>
      <w:r>
        <w:rPr>
          <w:rFonts w:ascii="Arial" w:hAnsi="Arial" w:cs="Arial" w:hint="cs"/>
          <w:color w:val="222222"/>
          <w:shd w:val="clear" w:color="auto" w:fill="FFFFFF"/>
          <w:rtl/>
        </w:rPr>
        <w:t xml:space="preserve"> </w:t>
      </w:r>
      <w:r>
        <w:rPr>
          <w:rFonts w:ascii="Arial" w:hAnsi="Arial" w:cs="Arial"/>
          <w:color w:val="222222"/>
          <w:shd w:val="clear" w:color="auto" w:fill="FFFFFF"/>
        </w:rPr>
        <w:t>is manifested as a decrease in its synaptic facilitation</w:t>
      </w:r>
      <w:r w:rsidR="00B11A13">
        <w:rPr>
          <w:rFonts w:ascii="Arial" w:hAnsi="Arial" w:cs="Arial"/>
          <w:color w:val="222222"/>
          <w:shd w:val="clear" w:color="auto" w:fill="FFFFFF"/>
        </w:rPr>
        <w:t xml:space="preserve"> (Gundlfinger et al., 2007)</w:t>
      </w:r>
      <w:r>
        <w:rPr>
          <w:rFonts w:ascii="Arial" w:hAnsi="Arial" w:cs="Arial"/>
          <w:color w:val="222222"/>
          <w:shd w:val="clear" w:color="auto" w:fill="FFFFFF"/>
        </w:rPr>
        <w:t xml:space="preserve">. The implications of such </w:t>
      </w:r>
      <w:del w:id="70" w:author="Admin" w:date="2015-10-01T08:29:00Z">
        <w:r w:rsidDel="0095251D">
          <w:rPr>
            <w:rFonts w:ascii="Arial" w:hAnsi="Arial" w:cs="Arial"/>
            <w:color w:val="222222"/>
            <w:shd w:val="clear" w:color="auto" w:fill="FFFFFF"/>
          </w:rPr>
          <w:delText xml:space="preserve">changes </w:delText>
        </w:r>
      </w:del>
      <w:ins w:id="71" w:author="Admin" w:date="2015-10-01T08:29:00Z">
        <w:r w:rsidR="0095251D">
          <w:rPr>
            <w:rFonts w:ascii="Arial" w:hAnsi="Arial" w:cs="Arial"/>
            <w:color w:val="222222"/>
            <w:shd w:val="clear" w:color="auto" w:fill="FFFFFF"/>
          </w:rPr>
          <w:t>decrease</w:t>
        </w:r>
        <w:r w:rsidR="0095251D">
          <w:rPr>
            <w:rFonts w:ascii="Arial" w:hAnsi="Arial" w:cs="Arial"/>
            <w:color w:val="222222"/>
            <w:shd w:val="clear" w:color="auto" w:fill="FFFFFF"/>
          </w:rPr>
          <w:t xml:space="preserve"> </w:t>
        </w:r>
      </w:ins>
      <w:r>
        <w:rPr>
          <w:rFonts w:ascii="Arial" w:hAnsi="Arial" w:cs="Arial"/>
          <w:color w:val="222222"/>
          <w:shd w:val="clear" w:color="auto" w:fill="FFFFFF"/>
        </w:rPr>
        <w:t>in synaptic facilitation to the high-pass filtering properties of the MF-synapse and on its ability to support pattern-separation are currently unknown. Therefore</w:t>
      </w:r>
      <w:r w:rsidR="008F591C">
        <w:rPr>
          <w:rFonts w:ascii="Arial" w:hAnsi="Arial" w:cs="Arial"/>
          <w:color w:val="222222"/>
          <w:shd w:val="clear" w:color="auto" w:fill="FFFFFF"/>
        </w:rPr>
        <w:t>,</w:t>
      </w:r>
      <w:r>
        <w:rPr>
          <w:rFonts w:ascii="Arial" w:hAnsi="Arial" w:cs="Arial"/>
          <w:color w:val="222222"/>
          <w:shd w:val="clear" w:color="auto" w:fill="FFFFFF"/>
        </w:rPr>
        <w:t xml:space="preserve"> one of our aims will be to determine the effects of LTP on information transfer in this synapse.</w:t>
      </w:r>
    </w:p>
    <w:p w14:paraId="4ED0A849" w14:textId="77777777" w:rsidR="00B11A13" w:rsidRDefault="00B11A13" w:rsidP="00094C26">
      <w:pPr>
        <w:rPr>
          <w:rFonts w:ascii="Arial" w:hAnsi="Arial" w:cs="Arial"/>
          <w:shd w:val="clear" w:color="auto" w:fill="FFFFFF"/>
        </w:rPr>
      </w:pPr>
      <w:r w:rsidRPr="00071F74">
        <w:rPr>
          <w:rFonts w:ascii="Arial" w:hAnsi="Arial" w:cs="Arial"/>
          <w:shd w:val="clear" w:color="auto" w:fill="FFFFFF"/>
        </w:rPr>
        <w:t>As opposed to the associative NMDA-dependent LTP, which is the most-studied form of LTP and is generally considered to be expressed post-synaptically, MF-LTP does not require any coordinated post-synaptic activity for its induction (</w:t>
      </w:r>
      <w:r w:rsidRPr="008B03E6">
        <w:rPr>
          <w:rFonts w:ascii="Arial" w:hAnsi="Arial" w:cs="Arial"/>
          <w:highlight w:val="yellow"/>
          <w:shd w:val="clear" w:color="auto" w:fill="FFFFFF"/>
          <w:rPrChange w:id="72" w:author="Admin" w:date="2015-10-01T08:30:00Z">
            <w:rPr>
              <w:rFonts w:ascii="Arial" w:hAnsi="Arial" w:cs="Arial"/>
              <w:shd w:val="clear" w:color="auto" w:fill="FFFFFF"/>
            </w:rPr>
          </w:rPrChange>
        </w:rPr>
        <w:t>Ref</w:t>
      </w:r>
      <w:r w:rsidRPr="00071F74">
        <w:rPr>
          <w:rFonts w:ascii="Arial" w:hAnsi="Arial" w:cs="Arial"/>
          <w:shd w:val="clear" w:color="auto" w:fill="FFFFFF"/>
        </w:rPr>
        <w:t xml:space="preserve">,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to classical NMDA-dependent LTP </w:t>
      </w:r>
      <w:r w:rsidRPr="00071F74">
        <w:rPr>
          <w:rFonts w:ascii="Arial" w:hAnsi="Arial" w:cs="Arial"/>
          <w:shd w:val="clear" w:color="auto" w:fill="FFFFFF"/>
        </w:rPr>
        <w:t>(</w:t>
      </w:r>
      <w:r w:rsidRPr="008B03E6">
        <w:rPr>
          <w:rFonts w:ascii="Arial" w:hAnsi="Arial" w:cs="Arial"/>
          <w:highlight w:val="yellow"/>
          <w:shd w:val="clear" w:color="auto" w:fill="FFFFFF"/>
          <w:rPrChange w:id="73" w:author="Admin" w:date="2015-10-01T08:30:00Z">
            <w:rPr>
              <w:rFonts w:ascii="Arial" w:hAnsi="Arial" w:cs="Arial"/>
              <w:shd w:val="clear" w:color="auto" w:fill="FFFFFF"/>
            </w:rPr>
          </w:rPrChange>
        </w:rPr>
        <w:t>Ref</w:t>
      </w:r>
      <w:r w:rsidRPr="00071F74">
        <w:rPr>
          <w:rFonts w:ascii="Arial" w:hAnsi="Arial" w:cs="Arial"/>
          <w:shd w:val="clear" w:color="auto" w:fill="FFFFFF"/>
        </w:rPr>
        <w:t xml:space="preserve">). </w:t>
      </w:r>
      <w:r>
        <w:rPr>
          <w:rFonts w:ascii="Arial" w:hAnsi="Arial" w:cs="Arial"/>
          <w:shd w:val="clear" w:color="auto" w:fill="FFFFFF"/>
        </w:rPr>
        <w:t>I</w:t>
      </w:r>
      <w:r w:rsidR="00094C26">
        <w:rPr>
          <w:rFonts w:ascii="Arial" w:hAnsi="Arial" w:cs="Arial"/>
          <w:shd w:val="clear" w:color="auto" w:fill="FFFFFF"/>
        </w:rPr>
        <w:t>n support for alternative role of</w:t>
      </w:r>
      <w:r>
        <w:rPr>
          <w:rFonts w:ascii="Arial" w:hAnsi="Arial" w:cs="Arial"/>
          <w:shd w:val="clear" w:color="auto" w:fill="FFFFFF"/>
        </w:rPr>
        <w:t xml:space="preserve"> MF-LTP are the findings that knock-out mice in which MF-LTP and LTD are impaired show</w:t>
      </w:r>
      <w:r w:rsidR="00AB1E85">
        <w:rPr>
          <w:rFonts w:ascii="Arial" w:hAnsi="Arial" w:cs="Arial"/>
          <w:shd w:val="clear" w:color="auto" w:fill="FFFFFF"/>
        </w:rPr>
        <w:t xml:space="preserve"> no deficits</w:t>
      </w:r>
      <w:r>
        <w:rPr>
          <w:rFonts w:ascii="Arial" w:hAnsi="Arial" w:cs="Arial"/>
          <w:shd w:val="clear" w:color="auto" w:fill="FFFFFF"/>
        </w:rPr>
        <w:t xml:space="preserve">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14:paraId="35D4CFF6" w14:textId="1503949F" w:rsidR="00B11A13" w:rsidRPr="0063655C" w:rsidRDefault="00EF759A" w:rsidP="00BD357D">
      <w:pPr>
        <w:rPr>
          <w:rFonts w:ascii="Arial" w:hAnsi="Arial" w:cs="Arial"/>
          <w:shd w:val="clear" w:color="auto" w:fill="FFFFFF"/>
        </w:rPr>
      </w:pPr>
      <w:r>
        <w:rPr>
          <w:rFonts w:ascii="Arial" w:hAnsi="Arial" w:cs="Arial"/>
          <w:shd w:val="clear" w:color="auto" w:fill="FFFFFF"/>
        </w:rPr>
        <w:t>T</w:t>
      </w:r>
      <w:r w:rsidR="0063655C">
        <w:rPr>
          <w:rFonts w:ascii="Arial" w:hAnsi="Arial" w:cs="Arial"/>
          <w:shd w:val="clear" w:color="auto" w:fill="FFFFFF"/>
        </w:rPr>
        <w:t>he aforementioned unique features of the MF-synapse, together with its special form of presynaptic LTP,</w:t>
      </w:r>
      <w:r>
        <w:rPr>
          <w:rFonts w:ascii="Arial" w:hAnsi="Arial" w:cs="Arial"/>
          <w:shd w:val="clear" w:color="auto" w:fill="FFFFFF"/>
        </w:rPr>
        <w:t xml:space="preserve"> raise some fascinating questions regarding the</w:t>
      </w:r>
      <w:r w:rsidR="0063655C">
        <w:rPr>
          <w:rFonts w:ascii="Arial" w:hAnsi="Arial" w:cs="Arial"/>
          <w:shd w:val="clear" w:color="auto" w:fill="FFFFFF"/>
        </w:rPr>
        <w:t xml:space="preserve"> complex</w:t>
      </w:r>
      <w:r>
        <w:rPr>
          <w:rFonts w:ascii="Arial" w:hAnsi="Arial" w:cs="Arial"/>
          <w:shd w:val="clear" w:color="auto" w:fill="FFFFFF"/>
        </w:rPr>
        <w:t xml:space="preserve"> relatio</w:t>
      </w:r>
      <w:r w:rsidR="0063655C">
        <w:rPr>
          <w:rFonts w:ascii="Arial" w:hAnsi="Arial" w:cs="Arial"/>
          <w:shd w:val="clear" w:color="auto" w:fill="FFFFFF"/>
        </w:rPr>
        <w:t>nship between short-term and long-term plasticity in the MF-</w:t>
      </w:r>
      <w:r>
        <w:rPr>
          <w:rFonts w:ascii="Arial" w:hAnsi="Arial" w:cs="Arial"/>
          <w:shd w:val="clear" w:color="auto" w:fill="FFFFFF"/>
        </w:rPr>
        <w:t>synapse. On the one hand, LTP raise</w:t>
      </w:r>
      <w:r w:rsidR="00F34EA3">
        <w:rPr>
          <w:rFonts w:ascii="Arial" w:hAnsi="Arial" w:cs="Arial"/>
          <w:shd w:val="clear" w:color="auto" w:fill="FFFFFF"/>
        </w:rPr>
        <w:t>s</w:t>
      </w:r>
      <w:r>
        <w:rPr>
          <w:rFonts w:ascii="Arial" w:hAnsi="Arial" w:cs="Arial"/>
          <w:shd w:val="clear" w:color="auto" w:fill="FFFFFF"/>
        </w:rPr>
        <w:t xml:space="preserve"> the Pr of MF-synapses and thus makes the</w:t>
      </w:r>
      <w:r w:rsidR="0063655C">
        <w:rPr>
          <w:rFonts w:ascii="Arial" w:hAnsi="Arial" w:cs="Arial"/>
          <w:shd w:val="clear" w:color="auto" w:fill="FFFFFF"/>
        </w:rPr>
        <w:t xml:space="preserve">m more responsive to single </w:t>
      </w:r>
      <w:r w:rsidR="00080CE9">
        <w:rPr>
          <w:rFonts w:ascii="Arial" w:hAnsi="Arial" w:cs="Arial"/>
          <w:shd w:val="clear" w:color="auto" w:fill="FFFFFF"/>
        </w:rPr>
        <w:t>APs</w:t>
      </w:r>
      <w:r w:rsidR="0063655C">
        <w:rPr>
          <w:rFonts w:ascii="Arial" w:hAnsi="Arial" w:cs="Arial"/>
          <w:shd w:val="clear" w:color="auto" w:fill="FFFFFF"/>
        </w:rPr>
        <w:t xml:space="preserve"> and </w:t>
      </w:r>
      <w:r w:rsidR="00F34EA3">
        <w:rPr>
          <w:rFonts w:ascii="Arial" w:hAnsi="Arial" w:cs="Arial"/>
          <w:shd w:val="clear" w:color="auto" w:fill="FFFFFF"/>
        </w:rPr>
        <w:t xml:space="preserve">to </w:t>
      </w:r>
      <w:r w:rsidR="0063655C">
        <w:rPr>
          <w:rFonts w:ascii="Arial" w:hAnsi="Arial" w:cs="Arial"/>
          <w:shd w:val="clear" w:color="auto" w:fill="FFFFFF"/>
        </w:rPr>
        <w:t>low frequency inputs in general. O</w:t>
      </w:r>
      <w:r>
        <w:rPr>
          <w:rFonts w:ascii="Arial" w:hAnsi="Arial" w:cs="Arial"/>
          <w:shd w:val="clear" w:color="auto" w:fill="FFFFFF"/>
        </w:rPr>
        <w:t xml:space="preserve">n the other hand, </w:t>
      </w:r>
      <w:r w:rsidR="000C39AE">
        <w:rPr>
          <w:rFonts w:ascii="Arial" w:hAnsi="Arial" w:cs="Arial"/>
          <w:shd w:val="clear" w:color="auto" w:fill="FFFFFF"/>
        </w:rPr>
        <w:t xml:space="preserve">according to the notion that MF-LTP </w:t>
      </w:r>
      <w:r w:rsidR="00F34EA3">
        <w:rPr>
          <w:rFonts w:ascii="Arial" w:hAnsi="Arial" w:cs="Arial"/>
          <w:shd w:val="clear" w:color="auto" w:fill="FFFFFF"/>
        </w:rPr>
        <w:t xml:space="preserve">is pre-synaptic in origin and thus </w:t>
      </w:r>
      <w:r w:rsidR="007F5864">
        <w:rPr>
          <w:rFonts w:ascii="Arial" w:hAnsi="Arial" w:cs="Arial"/>
          <w:shd w:val="clear" w:color="auto" w:fill="FFFFFF"/>
        </w:rPr>
        <w:t>leads to</w:t>
      </w:r>
      <w:r w:rsidR="000C39AE">
        <w:rPr>
          <w:rFonts w:ascii="Arial" w:hAnsi="Arial" w:cs="Arial"/>
          <w:shd w:val="clear" w:color="auto" w:fill="FFFFFF"/>
        </w:rPr>
        <w:t xml:space="preserve"> redistribution of </w:t>
      </w:r>
      <w:r w:rsidR="001D3129">
        <w:rPr>
          <w:rFonts w:ascii="Arial" w:hAnsi="Arial" w:cs="Arial"/>
          <w:shd w:val="clear" w:color="auto" w:fill="FFFFFF"/>
        </w:rPr>
        <w:t>neurotransmitter release pattern</w:t>
      </w:r>
      <w:r w:rsidR="000C39AE">
        <w:rPr>
          <w:rFonts w:ascii="Arial" w:hAnsi="Arial" w:cs="Arial"/>
          <w:shd w:val="clear" w:color="auto" w:fill="FFFFFF"/>
        </w:rPr>
        <w:t xml:space="preserve"> without changing the total </w:t>
      </w:r>
      <w:r w:rsidR="001D3129">
        <w:rPr>
          <w:rFonts w:ascii="Arial" w:hAnsi="Arial" w:cs="Arial"/>
          <w:shd w:val="clear" w:color="auto" w:fill="FFFFFF"/>
        </w:rPr>
        <w:t>neurotransmitter release</w:t>
      </w:r>
      <w:r w:rsidR="000C39AE">
        <w:rPr>
          <w:rFonts w:ascii="Arial" w:hAnsi="Arial" w:cs="Arial"/>
          <w:shd w:val="clear" w:color="auto" w:fill="FFFFFF"/>
        </w:rPr>
        <w:t xml:space="preserve"> (</w:t>
      </w:r>
      <w:ins w:id="74" w:author="Admin" w:date="2015-10-01T08:37:00Z">
        <w:r w:rsidR="007D3005">
          <w:rPr>
            <w:rFonts w:ascii="Arial" w:hAnsi="Arial" w:cs="Arial"/>
            <w:shd w:val="clear" w:color="auto" w:fill="FFFFFF"/>
          </w:rPr>
          <w:t xml:space="preserve">i.e. less facilitation; </w:t>
        </w:r>
      </w:ins>
      <w:proofErr w:type="spellStart"/>
      <w:r w:rsidR="000C39AE">
        <w:rPr>
          <w:rFonts w:ascii="Arial" w:hAnsi="Arial" w:cs="Arial"/>
          <w:shd w:val="clear" w:color="auto" w:fill="FFFFFF"/>
        </w:rPr>
        <w:t>Tsodyks</w:t>
      </w:r>
      <w:proofErr w:type="spellEnd"/>
      <w:r w:rsidR="000C39AE">
        <w:rPr>
          <w:rFonts w:ascii="Arial" w:hAnsi="Arial" w:cs="Arial"/>
          <w:shd w:val="clear" w:color="auto" w:fill="FFFFFF"/>
        </w:rPr>
        <w:t xml:space="preserve"> &amp; Markram, 1997), it is predicted that </w:t>
      </w:r>
      <w:r w:rsidR="00F34EA3">
        <w:rPr>
          <w:rFonts w:ascii="Arial" w:hAnsi="Arial" w:cs="Arial"/>
          <w:shd w:val="clear" w:color="auto" w:fill="FFFFFF"/>
        </w:rPr>
        <w:t>LTP</w:t>
      </w:r>
      <w:r w:rsidR="001E247F">
        <w:rPr>
          <w:rFonts w:ascii="Arial" w:hAnsi="Arial" w:cs="Arial"/>
          <w:shd w:val="clear" w:color="auto" w:fill="FFFFFF"/>
        </w:rPr>
        <w:t>,</w:t>
      </w:r>
      <w:r w:rsidR="00F34EA3">
        <w:rPr>
          <w:rFonts w:ascii="Arial" w:hAnsi="Arial" w:cs="Arial"/>
          <w:shd w:val="clear" w:color="auto" w:fill="FFFFFF"/>
        </w:rPr>
        <w:t xml:space="preserve"> by means of reducing</w:t>
      </w:r>
      <w:r w:rsidR="000C39AE">
        <w:rPr>
          <w:rFonts w:ascii="Arial" w:hAnsi="Arial" w:cs="Arial"/>
          <w:shd w:val="clear" w:color="auto" w:fill="FFFFFF"/>
        </w:rPr>
        <w:t xml:space="preserve"> the </w:t>
      </w:r>
      <w:r w:rsidR="00F34EA3">
        <w:rPr>
          <w:rFonts w:ascii="Arial" w:hAnsi="Arial" w:cs="Arial"/>
          <w:shd w:val="clear" w:color="auto" w:fill="FFFFFF"/>
        </w:rPr>
        <w:t xml:space="preserve">facilitation, will </w:t>
      </w:r>
      <w:r w:rsidR="001E247F">
        <w:rPr>
          <w:rFonts w:ascii="Arial" w:hAnsi="Arial" w:cs="Arial"/>
          <w:shd w:val="clear" w:color="auto" w:fill="FFFFFF"/>
        </w:rPr>
        <w:t>also reduce</w:t>
      </w:r>
      <w:r w:rsidR="00F34EA3">
        <w:rPr>
          <w:rFonts w:ascii="Arial" w:hAnsi="Arial" w:cs="Arial"/>
          <w:shd w:val="clear" w:color="auto" w:fill="FFFFFF"/>
        </w:rPr>
        <w:t xml:space="preserve"> the late responses to a train of stimuli</w:t>
      </w:r>
      <w:r w:rsidR="001D3129">
        <w:rPr>
          <w:rFonts w:ascii="Arial" w:hAnsi="Arial" w:cs="Arial"/>
          <w:shd w:val="clear" w:color="auto" w:fill="FFFFFF"/>
        </w:rPr>
        <w:t xml:space="preserve"> (</w:t>
      </w:r>
      <w:proofErr w:type="spellStart"/>
      <w:r w:rsidR="001D3129">
        <w:rPr>
          <w:rFonts w:ascii="Arial" w:hAnsi="Arial" w:cs="Arial"/>
          <w:shd w:val="clear" w:color="auto" w:fill="FFFFFF"/>
        </w:rPr>
        <w:t>e.g</w:t>
      </w:r>
      <w:proofErr w:type="spellEnd"/>
      <w:r w:rsidR="001D3129">
        <w:rPr>
          <w:rFonts w:ascii="Arial" w:hAnsi="Arial" w:cs="Arial"/>
          <w:shd w:val="clear" w:color="auto" w:fill="FFFFFF"/>
        </w:rPr>
        <w:t xml:space="preserve"> the fourth and fifth responses </w:t>
      </w:r>
      <w:r w:rsidR="001D3129" w:rsidRPr="00B414E3">
        <w:rPr>
          <w:rFonts w:ascii="Arial" w:hAnsi="Arial" w:cs="Arial"/>
          <w:highlight w:val="yellow"/>
          <w:shd w:val="clear" w:color="auto" w:fill="FFFFFF"/>
          <w:rPrChange w:id="75" w:author="Admin" w:date="2015-10-01T08:39:00Z">
            <w:rPr>
              <w:rFonts w:ascii="Arial" w:hAnsi="Arial" w:cs="Arial"/>
              <w:shd w:val="clear" w:color="auto" w:fill="FFFFFF"/>
            </w:rPr>
          </w:rPrChange>
        </w:rPr>
        <w:t>to a five-pulse stimulation</w:t>
      </w:r>
      <w:r w:rsidR="001D3129">
        <w:rPr>
          <w:rFonts w:ascii="Arial" w:hAnsi="Arial" w:cs="Arial"/>
          <w:shd w:val="clear" w:color="auto" w:fill="FFFFFF"/>
        </w:rPr>
        <w:t>)</w:t>
      </w:r>
      <w:r w:rsidR="000C39AE">
        <w:rPr>
          <w:rFonts w:ascii="Arial" w:hAnsi="Arial" w:cs="Arial"/>
          <w:shd w:val="clear" w:color="auto" w:fill="FFFFFF"/>
        </w:rPr>
        <w:t xml:space="preserve">. Together these two modification imply </w:t>
      </w:r>
      <w:del w:id="76" w:author="Admin" w:date="2015-10-01T08:40:00Z">
        <w:r w:rsidR="000C39AE" w:rsidDel="00B414E3">
          <w:rPr>
            <w:rFonts w:ascii="Arial" w:hAnsi="Arial" w:cs="Arial"/>
            <w:shd w:val="clear" w:color="auto" w:fill="FFFFFF"/>
          </w:rPr>
          <w:delText xml:space="preserve">that </w:delText>
        </w:r>
      </w:del>
      <w:ins w:id="77" w:author="Admin" w:date="2015-10-01T08:40:00Z">
        <w:r w:rsidR="00B414E3">
          <w:rPr>
            <w:rFonts w:ascii="Arial" w:hAnsi="Arial" w:cs="Arial"/>
            <w:shd w:val="clear" w:color="auto" w:fill="FFFFFF"/>
          </w:rPr>
          <w:t>following induction of</w:t>
        </w:r>
        <w:r w:rsidR="00B414E3">
          <w:rPr>
            <w:rFonts w:ascii="Arial" w:hAnsi="Arial" w:cs="Arial"/>
            <w:shd w:val="clear" w:color="auto" w:fill="FFFFFF"/>
          </w:rPr>
          <w:t xml:space="preserve"> </w:t>
        </w:r>
      </w:ins>
      <w:r>
        <w:rPr>
          <w:rFonts w:ascii="Arial" w:hAnsi="Arial" w:cs="Arial"/>
          <w:shd w:val="clear" w:color="auto" w:fill="FFFFFF"/>
        </w:rPr>
        <w:t>LTP</w:t>
      </w:r>
      <w:ins w:id="78" w:author="Admin" w:date="2015-10-01T08:40:00Z">
        <w:r w:rsidR="00B414E3">
          <w:rPr>
            <w:rFonts w:ascii="Arial" w:hAnsi="Arial" w:cs="Arial"/>
            <w:shd w:val="clear" w:color="auto" w:fill="FFFFFF"/>
          </w:rPr>
          <w:t>,</w:t>
        </w:r>
      </w:ins>
      <w:r>
        <w:rPr>
          <w:rFonts w:ascii="Arial" w:hAnsi="Arial" w:cs="Arial"/>
          <w:shd w:val="clear" w:color="auto" w:fill="FFFFFF"/>
        </w:rPr>
        <w:t xml:space="preserve"> </w:t>
      </w:r>
      <w:del w:id="79" w:author="Admin" w:date="2015-10-01T08:40:00Z">
        <w:r w:rsidDel="00B414E3">
          <w:rPr>
            <w:rFonts w:ascii="Arial" w:hAnsi="Arial" w:cs="Arial"/>
            <w:shd w:val="clear" w:color="auto" w:fill="FFFFFF"/>
          </w:rPr>
          <w:delText xml:space="preserve">affects the </w:delText>
        </w:r>
      </w:del>
      <w:r>
        <w:rPr>
          <w:rFonts w:ascii="Arial" w:hAnsi="Arial" w:cs="Arial"/>
          <w:shd w:val="clear" w:color="auto" w:fill="FFFFFF"/>
        </w:rPr>
        <w:t xml:space="preserve">STP </w:t>
      </w:r>
      <w:ins w:id="80" w:author="Admin" w:date="2015-10-01T08:40:00Z">
        <w:r w:rsidR="00B414E3">
          <w:rPr>
            <w:rFonts w:ascii="Arial" w:hAnsi="Arial" w:cs="Arial"/>
            <w:shd w:val="clear" w:color="auto" w:fill="FFFFFF"/>
          </w:rPr>
          <w:t xml:space="preserve">is affected </w:t>
        </w:r>
      </w:ins>
      <w:r>
        <w:rPr>
          <w:rFonts w:ascii="Arial" w:hAnsi="Arial" w:cs="Arial"/>
          <w:shd w:val="clear" w:color="auto" w:fill="FFFFFF"/>
        </w:rPr>
        <w:t>in a way</w:t>
      </w:r>
      <w:r w:rsidR="0063655C">
        <w:rPr>
          <w:rFonts w:ascii="Arial" w:hAnsi="Arial" w:cs="Arial"/>
          <w:shd w:val="clear" w:color="auto" w:fill="FFFFFF"/>
        </w:rPr>
        <w:t xml:space="preserve"> that</w:t>
      </w:r>
      <w:r>
        <w:rPr>
          <w:rFonts w:ascii="Arial" w:hAnsi="Arial" w:cs="Arial"/>
          <w:shd w:val="clear" w:color="auto" w:fill="FFFFFF"/>
        </w:rPr>
        <w:t xml:space="preserve"> </w:t>
      </w:r>
      <w:r w:rsidR="0063655C">
        <w:rPr>
          <w:rFonts w:ascii="Arial" w:hAnsi="Arial" w:cs="Arial"/>
          <w:shd w:val="clear" w:color="auto" w:fill="FFFFFF"/>
        </w:rPr>
        <w:t>somewhat counteracts its ability to act as a high-pass filter, a feature that is considered to be important for its ability to support pattern-separation</w:t>
      </w:r>
      <w:r>
        <w:rPr>
          <w:rFonts w:ascii="Arial" w:hAnsi="Arial" w:cs="Arial"/>
          <w:shd w:val="clear" w:color="auto" w:fill="FFFFFF"/>
        </w:rPr>
        <w:t xml:space="preserve">. </w:t>
      </w:r>
      <w:del w:id="81" w:author="Admin" w:date="2015-10-01T08:41:00Z">
        <w:r w:rsidDel="00B414E3">
          <w:rPr>
            <w:rFonts w:ascii="Arial" w:hAnsi="Arial" w:cs="Arial"/>
            <w:shd w:val="clear" w:color="auto" w:fill="FFFFFF"/>
          </w:rPr>
          <w:delText xml:space="preserve">such </w:delText>
        </w:r>
      </w:del>
      <w:ins w:id="82" w:author="Admin" w:date="2015-10-01T08:41:00Z">
        <w:r w:rsidR="00B414E3">
          <w:rPr>
            <w:rFonts w:ascii="Arial" w:hAnsi="Arial" w:cs="Arial"/>
            <w:shd w:val="clear" w:color="auto" w:fill="FFFFFF"/>
          </w:rPr>
          <w:t>S</w:t>
        </w:r>
        <w:r w:rsidR="00B414E3">
          <w:rPr>
            <w:rFonts w:ascii="Arial" w:hAnsi="Arial" w:cs="Arial"/>
            <w:shd w:val="clear" w:color="auto" w:fill="FFFFFF"/>
          </w:rPr>
          <w:t xml:space="preserve">uch </w:t>
        </w:r>
      </w:ins>
      <w:r>
        <w:rPr>
          <w:rFonts w:ascii="Arial" w:hAnsi="Arial" w:cs="Arial"/>
          <w:shd w:val="clear" w:color="auto" w:fill="FFFFFF"/>
        </w:rPr>
        <w:t>dual effects</w:t>
      </w:r>
      <w:r w:rsidR="000C39AE">
        <w:rPr>
          <w:rFonts w:ascii="Arial" w:hAnsi="Arial" w:cs="Arial"/>
          <w:shd w:val="clear" w:color="auto" w:fill="FFFFFF"/>
        </w:rPr>
        <w:t xml:space="preserve"> involved in presynaptic forms of LTP</w:t>
      </w:r>
      <w:r>
        <w:rPr>
          <w:rFonts w:ascii="Arial" w:hAnsi="Arial" w:cs="Arial"/>
          <w:shd w:val="clear" w:color="auto" w:fill="FFFFFF"/>
        </w:rPr>
        <w:t xml:space="preserve"> are interesting </w:t>
      </w:r>
      <w:r w:rsidR="0063655C">
        <w:rPr>
          <w:rFonts w:ascii="Arial" w:hAnsi="Arial" w:cs="Arial"/>
          <w:shd w:val="clear" w:color="auto" w:fill="FFFFFF"/>
        </w:rPr>
        <w:t>because they</w:t>
      </w:r>
      <w:r w:rsidR="009A73A1">
        <w:rPr>
          <w:rFonts w:ascii="Arial" w:hAnsi="Arial" w:cs="Arial"/>
          <w:color w:val="222222"/>
          <w:shd w:val="clear" w:color="auto" w:fill="FFFFFF"/>
        </w:rPr>
        <w:t xml:space="preserve"> suggest</w:t>
      </w:r>
      <w:r w:rsidR="00094C26">
        <w:rPr>
          <w:rFonts w:ascii="Arial" w:hAnsi="Arial" w:cs="Arial"/>
          <w:color w:val="222222"/>
          <w:shd w:val="clear" w:color="auto" w:fill="FFFFFF"/>
        </w:rPr>
        <w:t xml:space="preserve"> that </w:t>
      </w:r>
      <w:r w:rsidR="00885ACF">
        <w:rPr>
          <w:rFonts w:ascii="Arial" w:hAnsi="Arial" w:cs="Arial"/>
          <w:color w:val="222222"/>
          <w:shd w:val="clear" w:color="auto" w:fill="FFFFFF"/>
        </w:rPr>
        <w:t xml:space="preserve">in-order to understand </w:t>
      </w:r>
      <w:r w:rsidR="007F5864">
        <w:rPr>
          <w:rFonts w:ascii="Arial" w:hAnsi="Arial" w:cs="Arial"/>
          <w:color w:val="222222"/>
          <w:shd w:val="clear" w:color="auto" w:fill="FFFFFF"/>
        </w:rPr>
        <w:t>these kind of plasticity processes it is necessary</w:t>
      </w:r>
      <w:r w:rsidR="009A73A1">
        <w:rPr>
          <w:rFonts w:ascii="Arial" w:hAnsi="Arial" w:cs="Arial"/>
          <w:color w:val="222222"/>
          <w:shd w:val="clear" w:color="auto" w:fill="FFFFFF"/>
        </w:rPr>
        <w:t xml:space="preserve"> to depart from the perspective</w:t>
      </w:r>
      <w:r w:rsidR="001D1B39">
        <w:rPr>
          <w:rFonts w:ascii="Arial" w:hAnsi="Arial" w:cs="Arial"/>
          <w:color w:val="222222"/>
          <w:shd w:val="clear" w:color="auto" w:fill="FFFFFF"/>
        </w:rPr>
        <w:t>s</w:t>
      </w:r>
      <w:r w:rsidR="00885ACF">
        <w:rPr>
          <w:rFonts w:ascii="Arial" w:hAnsi="Arial" w:cs="Arial"/>
          <w:color w:val="222222"/>
          <w:shd w:val="clear" w:color="auto" w:fill="FFFFFF"/>
        </w:rPr>
        <w:t xml:space="preserve"> </w:t>
      </w:r>
      <w:r w:rsidR="007F5864">
        <w:rPr>
          <w:rFonts w:ascii="Arial" w:hAnsi="Arial" w:cs="Arial"/>
          <w:color w:val="222222"/>
          <w:shd w:val="clear" w:color="auto" w:fill="FFFFFF"/>
        </w:rPr>
        <w:t>usually used</w:t>
      </w:r>
      <w:r w:rsidR="00885ACF">
        <w:rPr>
          <w:rFonts w:ascii="Arial" w:hAnsi="Arial" w:cs="Arial"/>
          <w:color w:val="222222"/>
          <w:shd w:val="clear" w:color="auto" w:fill="FFFFFF"/>
        </w:rPr>
        <w:t xml:space="preserve"> </w:t>
      </w:r>
      <w:r w:rsidR="00094C26">
        <w:rPr>
          <w:rFonts w:ascii="Arial" w:hAnsi="Arial" w:cs="Arial"/>
          <w:color w:val="222222"/>
          <w:shd w:val="clear" w:color="auto" w:fill="FFFFFF"/>
        </w:rPr>
        <w:t xml:space="preserve">to understand </w:t>
      </w:r>
      <w:r w:rsidR="00885ACF">
        <w:rPr>
          <w:rFonts w:ascii="Arial" w:hAnsi="Arial" w:cs="Arial"/>
          <w:color w:val="222222"/>
          <w:shd w:val="clear" w:color="auto" w:fill="FFFFFF"/>
        </w:rPr>
        <w:t xml:space="preserve">the </w:t>
      </w:r>
      <w:r w:rsidR="007F5864">
        <w:rPr>
          <w:rFonts w:ascii="Arial" w:hAnsi="Arial" w:cs="Arial"/>
          <w:color w:val="222222"/>
          <w:shd w:val="clear" w:color="auto" w:fill="FFFFFF"/>
        </w:rPr>
        <w:t xml:space="preserve">implications of </w:t>
      </w:r>
      <w:r w:rsidR="00094C26">
        <w:rPr>
          <w:rFonts w:ascii="Arial" w:hAnsi="Arial" w:cs="Arial"/>
          <w:color w:val="222222"/>
          <w:shd w:val="clear" w:color="auto" w:fill="FFFFFF"/>
        </w:rPr>
        <w:t xml:space="preserve">more classical forms of LTP </w:t>
      </w:r>
      <w:r w:rsidR="0063655C">
        <w:rPr>
          <w:rFonts w:ascii="Arial" w:hAnsi="Arial" w:cs="Arial"/>
          <w:color w:val="222222"/>
          <w:shd w:val="clear" w:color="auto" w:fill="FFFFFF"/>
        </w:rPr>
        <w:t>(</w:t>
      </w:r>
      <w:r w:rsidR="00080CE9">
        <w:rPr>
          <w:rFonts w:ascii="Arial" w:hAnsi="Arial" w:cs="Arial"/>
          <w:color w:val="222222"/>
          <w:shd w:val="clear" w:color="auto" w:fill="FFFFFF"/>
        </w:rPr>
        <w:t>i.e.</w:t>
      </w:r>
      <w:r w:rsidR="00094C26">
        <w:rPr>
          <w:rFonts w:ascii="Arial" w:hAnsi="Arial" w:cs="Arial"/>
          <w:color w:val="222222"/>
          <w:shd w:val="clear" w:color="auto" w:fill="FFFFFF"/>
        </w:rPr>
        <w:t xml:space="preserve"> NMDA-dependent, associative LTP</w:t>
      </w:r>
      <w:ins w:id="83" w:author="Admin" w:date="2015-10-01T08:42:00Z">
        <w:r w:rsidR="002D460B">
          <w:rPr>
            <w:rFonts w:ascii="Arial" w:hAnsi="Arial" w:cs="Arial"/>
            <w:color w:val="222222"/>
            <w:shd w:val="clear" w:color="auto" w:fill="FFFFFF"/>
          </w:rPr>
          <w:t xml:space="preserve"> that increase information transfer at a given synapse</w:t>
        </w:r>
      </w:ins>
      <w:r w:rsidR="0063655C">
        <w:rPr>
          <w:rFonts w:ascii="Arial" w:hAnsi="Arial" w:cs="Arial"/>
          <w:color w:val="222222"/>
          <w:shd w:val="clear" w:color="auto" w:fill="FFFFFF"/>
        </w:rPr>
        <w:t>)</w:t>
      </w:r>
      <w:r w:rsidR="00094C26">
        <w:rPr>
          <w:rFonts w:ascii="Arial" w:hAnsi="Arial" w:cs="Arial"/>
          <w:color w:val="222222"/>
          <w:shd w:val="clear" w:color="auto" w:fill="FFFFFF"/>
        </w:rPr>
        <w:t xml:space="preserve">. </w:t>
      </w:r>
      <w:r w:rsidR="00080CE9" w:rsidRPr="002D460B">
        <w:rPr>
          <w:rFonts w:ascii="Arial" w:hAnsi="Arial" w:cs="Arial"/>
          <w:color w:val="222222"/>
          <w:highlight w:val="yellow"/>
          <w:shd w:val="clear" w:color="auto" w:fill="FFFFFF"/>
          <w:rPrChange w:id="84" w:author="Admin" w:date="2015-10-01T08:43:00Z">
            <w:rPr>
              <w:rFonts w:ascii="Arial" w:hAnsi="Arial" w:cs="Arial"/>
              <w:color w:val="222222"/>
              <w:shd w:val="clear" w:color="auto" w:fill="FFFFFF"/>
            </w:rPr>
          </w:rPrChange>
        </w:rPr>
        <w:t>Therefore</w:t>
      </w:r>
      <w:r w:rsidR="00885ACF" w:rsidRPr="002D460B">
        <w:rPr>
          <w:rFonts w:ascii="Arial" w:hAnsi="Arial" w:cs="Arial"/>
          <w:color w:val="222222"/>
          <w:highlight w:val="yellow"/>
          <w:shd w:val="clear" w:color="auto" w:fill="FFFFFF"/>
          <w:rPrChange w:id="85" w:author="Admin" w:date="2015-10-01T08:43:00Z">
            <w:rPr>
              <w:rFonts w:ascii="Arial" w:hAnsi="Arial" w:cs="Arial"/>
              <w:color w:val="222222"/>
              <w:shd w:val="clear" w:color="auto" w:fill="FFFFFF"/>
            </w:rPr>
          </w:rPrChange>
        </w:rPr>
        <w:t>, we suggest that full understanding of the implications</w:t>
      </w:r>
      <w:r w:rsidR="001E247F" w:rsidRPr="002D460B">
        <w:rPr>
          <w:rFonts w:ascii="Arial" w:hAnsi="Arial" w:cs="Arial"/>
          <w:color w:val="222222"/>
          <w:highlight w:val="yellow"/>
          <w:shd w:val="clear" w:color="auto" w:fill="FFFFFF"/>
          <w:rPrChange w:id="86" w:author="Admin" w:date="2015-10-01T08:43:00Z">
            <w:rPr>
              <w:rFonts w:ascii="Arial" w:hAnsi="Arial" w:cs="Arial"/>
              <w:color w:val="222222"/>
              <w:shd w:val="clear" w:color="auto" w:fill="FFFFFF"/>
            </w:rPr>
          </w:rPrChange>
        </w:rPr>
        <w:t xml:space="preserve"> of</w:t>
      </w:r>
      <w:r w:rsidR="00885ACF" w:rsidRPr="002D460B">
        <w:rPr>
          <w:rFonts w:ascii="Arial" w:hAnsi="Arial" w:cs="Arial"/>
          <w:color w:val="222222"/>
          <w:highlight w:val="yellow"/>
          <w:shd w:val="clear" w:color="auto" w:fill="FFFFFF"/>
          <w:rPrChange w:id="87" w:author="Admin" w:date="2015-10-01T08:43:00Z">
            <w:rPr>
              <w:rFonts w:ascii="Arial" w:hAnsi="Arial" w:cs="Arial"/>
              <w:color w:val="222222"/>
              <w:shd w:val="clear" w:color="auto" w:fill="FFFFFF"/>
            </w:rPr>
          </w:rPrChange>
        </w:rPr>
        <w:t xml:space="preserve"> </w:t>
      </w:r>
      <w:r w:rsidR="00BD357D" w:rsidRPr="002D460B">
        <w:rPr>
          <w:rFonts w:ascii="Arial" w:hAnsi="Arial" w:cs="Arial"/>
          <w:color w:val="222222"/>
          <w:highlight w:val="yellow"/>
          <w:shd w:val="clear" w:color="auto" w:fill="FFFFFF"/>
          <w:rPrChange w:id="88" w:author="Admin" w:date="2015-10-01T08:43:00Z">
            <w:rPr>
              <w:rFonts w:ascii="Arial" w:hAnsi="Arial" w:cs="Arial"/>
              <w:color w:val="222222"/>
              <w:shd w:val="clear" w:color="auto" w:fill="FFFFFF"/>
            </w:rPr>
          </w:rPrChange>
        </w:rPr>
        <w:t>plasticity changes of the MF-synapse</w:t>
      </w:r>
      <w:r w:rsidR="00885ACF" w:rsidRPr="002D460B">
        <w:rPr>
          <w:rFonts w:ascii="Arial" w:hAnsi="Arial" w:cs="Arial"/>
          <w:color w:val="222222"/>
          <w:highlight w:val="yellow"/>
          <w:shd w:val="clear" w:color="auto" w:fill="FFFFFF"/>
          <w:rPrChange w:id="89" w:author="Admin" w:date="2015-10-01T08:43:00Z">
            <w:rPr>
              <w:rFonts w:ascii="Arial" w:hAnsi="Arial" w:cs="Arial"/>
              <w:color w:val="222222"/>
              <w:shd w:val="clear" w:color="auto" w:fill="FFFFFF"/>
            </w:rPr>
          </w:rPrChange>
        </w:rPr>
        <w:t xml:space="preserve"> </w:t>
      </w:r>
      <w:r w:rsidR="009A73A1" w:rsidRPr="002D460B">
        <w:rPr>
          <w:rFonts w:ascii="Arial" w:hAnsi="Arial" w:cs="Arial"/>
          <w:color w:val="222222"/>
          <w:highlight w:val="yellow"/>
          <w:shd w:val="clear" w:color="auto" w:fill="FFFFFF"/>
          <w:rPrChange w:id="90" w:author="Admin" w:date="2015-10-01T08:43:00Z">
            <w:rPr>
              <w:rFonts w:ascii="Arial" w:hAnsi="Arial" w:cs="Arial"/>
              <w:color w:val="222222"/>
              <w:shd w:val="clear" w:color="auto" w:fill="FFFFFF"/>
            </w:rPr>
          </w:rPrChange>
        </w:rPr>
        <w:t xml:space="preserve">could only be achieved </w:t>
      </w:r>
      <w:r w:rsidR="00BD357D" w:rsidRPr="002D460B">
        <w:rPr>
          <w:rFonts w:ascii="Arial" w:hAnsi="Arial" w:cs="Arial"/>
          <w:color w:val="222222"/>
          <w:highlight w:val="yellow"/>
          <w:shd w:val="clear" w:color="auto" w:fill="FFFFFF"/>
          <w:rPrChange w:id="91" w:author="Admin" w:date="2015-10-01T08:43:00Z">
            <w:rPr>
              <w:rFonts w:ascii="Arial" w:hAnsi="Arial" w:cs="Arial"/>
              <w:color w:val="222222"/>
              <w:shd w:val="clear" w:color="auto" w:fill="FFFFFF"/>
            </w:rPr>
          </w:rPrChange>
        </w:rPr>
        <w:t>when these</w:t>
      </w:r>
      <w:r w:rsidR="0063655C" w:rsidRPr="002D460B">
        <w:rPr>
          <w:rFonts w:ascii="Arial" w:hAnsi="Arial" w:cs="Arial"/>
          <w:color w:val="222222"/>
          <w:highlight w:val="yellow"/>
          <w:shd w:val="clear" w:color="auto" w:fill="FFFFFF"/>
          <w:rPrChange w:id="92" w:author="Admin" w:date="2015-10-01T08:43:00Z">
            <w:rPr>
              <w:rFonts w:ascii="Arial" w:hAnsi="Arial" w:cs="Arial"/>
              <w:color w:val="222222"/>
              <w:shd w:val="clear" w:color="auto" w:fill="FFFFFF"/>
            </w:rPr>
          </w:rPrChange>
        </w:rPr>
        <w:t xml:space="preserve"> processes are studied in the context of </w:t>
      </w:r>
      <w:r w:rsidR="00BD357D" w:rsidRPr="002D460B">
        <w:rPr>
          <w:rFonts w:ascii="Arial" w:hAnsi="Arial" w:cs="Arial"/>
          <w:color w:val="222222"/>
          <w:highlight w:val="yellow"/>
          <w:shd w:val="clear" w:color="auto" w:fill="FFFFFF"/>
          <w:rPrChange w:id="93" w:author="Admin" w:date="2015-10-01T08:43:00Z">
            <w:rPr>
              <w:rFonts w:ascii="Arial" w:hAnsi="Arial" w:cs="Arial"/>
              <w:color w:val="222222"/>
              <w:shd w:val="clear" w:color="auto" w:fill="FFFFFF"/>
            </w:rPr>
          </w:rPrChange>
        </w:rPr>
        <w:t>the synapse’s</w:t>
      </w:r>
      <w:r w:rsidR="00885ACF" w:rsidRPr="002D460B">
        <w:rPr>
          <w:rFonts w:ascii="Arial" w:hAnsi="Arial" w:cs="Arial"/>
          <w:color w:val="222222"/>
          <w:highlight w:val="yellow"/>
          <w:shd w:val="clear" w:color="auto" w:fill="FFFFFF"/>
          <w:rPrChange w:id="94" w:author="Admin" w:date="2015-10-01T08:43:00Z">
            <w:rPr>
              <w:rFonts w:ascii="Arial" w:hAnsi="Arial" w:cs="Arial"/>
              <w:color w:val="222222"/>
              <w:shd w:val="clear" w:color="auto" w:fill="FFFFFF"/>
            </w:rPr>
          </w:rPrChange>
        </w:rPr>
        <w:t xml:space="preserve"> hypothesized specializ</w:t>
      </w:r>
      <w:r w:rsidR="0063655C" w:rsidRPr="002D460B">
        <w:rPr>
          <w:rFonts w:ascii="Arial" w:hAnsi="Arial" w:cs="Arial"/>
          <w:color w:val="222222"/>
          <w:highlight w:val="yellow"/>
          <w:shd w:val="clear" w:color="auto" w:fill="FFFFFF"/>
          <w:rPrChange w:id="95" w:author="Admin" w:date="2015-10-01T08:43:00Z">
            <w:rPr>
              <w:rFonts w:ascii="Arial" w:hAnsi="Arial" w:cs="Arial"/>
              <w:color w:val="222222"/>
              <w:shd w:val="clear" w:color="auto" w:fill="FFFFFF"/>
            </w:rPr>
          </w:rPrChange>
        </w:rPr>
        <w:t xml:space="preserve">ation </w:t>
      </w:r>
      <w:r w:rsidR="00885ACF" w:rsidRPr="002D460B">
        <w:rPr>
          <w:rFonts w:ascii="Arial" w:hAnsi="Arial" w:cs="Arial"/>
          <w:color w:val="222222"/>
          <w:highlight w:val="yellow"/>
          <w:shd w:val="clear" w:color="auto" w:fill="FFFFFF"/>
          <w:rPrChange w:id="96" w:author="Admin" w:date="2015-10-01T08:43:00Z">
            <w:rPr>
              <w:rFonts w:ascii="Arial" w:hAnsi="Arial" w:cs="Arial"/>
              <w:color w:val="222222"/>
              <w:shd w:val="clear" w:color="auto" w:fill="FFFFFF"/>
            </w:rPr>
          </w:rPrChange>
        </w:rPr>
        <w:t xml:space="preserve">as a </w:t>
      </w:r>
      <w:r w:rsidR="00885ACF" w:rsidRPr="002D460B">
        <w:rPr>
          <w:rFonts w:ascii="Arial" w:hAnsi="Arial" w:cs="Arial"/>
          <w:color w:val="222222"/>
          <w:highlight w:val="yellow"/>
          <w:shd w:val="clear" w:color="auto" w:fill="FFFFFF"/>
          <w:rPrChange w:id="97" w:author="Admin" w:date="2015-10-01T08:43:00Z">
            <w:rPr>
              <w:rFonts w:ascii="Arial" w:hAnsi="Arial" w:cs="Arial"/>
              <w:color w:val="222222"/>
              <w:shd w:val="clear" w:color="auto" w:fill="FFFFFF"/>
            </w:rPr>
          </w:rPrChange>
        </w:rPr>
        <w:lastRenderedPageBreak/>
        <w:t>discriminator syna</w:t>
      </w:r>
      <w:r w:rsidR="0063655C" w:rsidRPr="002D460B">
        <w:rPr>
          <w:rFonts w:ascii="Arial" w:hAnsi="Arial" w:cs="Arial"/>
          <w:color w:val="222222"/>
          <w:highlight w:val="yellow"/>
          <w:shd w:val="clear" w:color="auto" w:fill="FFFFFF"/>
          <w:rPrChange w:id="98" w:author="Admin" w:date="2015-10-01T08:43:00Z">
            <w:rPr>
              <w:rFonts w:ascii="Arial" w:hAnsi="Arial" w:cs="Arial"/>
              <w:color w:val="222222"/>
              <w:shd w:val="clear" w:color="auto" w:fill="FFFFFF"/>
            </w:rPr>
          </w:rPrChange>
        </w:rPr>
        <w:t>pse</w:t>
      </w:r>
      <w:r w:rsidR="00F34EA3" w:rsidRPr="002D460B">
        <w:rPr>
          <w:rFonts w:ascii="Arial" w:hAnsi="Arial" w:cs="Arial"/>
          <w:color w:val="222222"/>
          <w:highlight w:val="yellow"/>
          <w:shd w:val="clear" w:color="auto" w:fill="FFFFFF"/>
          <w:rPrChange w:id="99" w:author="Admin" w:date="2015-10-01T08:43:00Z">
            <w:rPr>
              <w:rFonts w:ascii="Arial" w:hAnsi="Arial" w:cs="Arial"/>
              <w:color w:val="222222"/>
              <w:shd w:val="clear" w:color="auto" w:fill="FFFFFF"/>
            </w:rPr>
          </w:rPrChange>
        </w:rPr>
        <w:t>,</w:t>
      </w:r>
      <w:r w:rsidR="0063655C" w:rsidRPr="002D460B">
        <w:rPr>
          <w:rFonts w:ascii="Arial" w:hAnsi="Arial" w:cs="Arial"/>
          <w:color w:val="222222"/>
          <w:highlight w:val="yellow"/>
          <w:shd w:val="clear" w:color="auto" w:fill="FFFFFF"/>
          <w:rPrChange w:id="100" w:author="Admin" w:date="2015-10-01T08:43:00Z">
            <w:rPr>
              <w:rFonts w:ascii="Arial" w:hAnsi="Arial" w:cs="Arial"/>
              <w:color w:val="222222"/>
              <w:shd w:val="clear" w:color="auto" w:fill="FFFFFF"/>
            </w:rPr>
          </w:rPrChange>
        </w:rPr>
        <w:t xml:space="preserve"> and </w:t>
      </w:r>
      <w:r w:rsidR="007F5864" w:rsidRPr="002D460B">
        <w:rPr>
          <w:rFonts w:ascii="Arial" w:hAnsi="Arial" w:cs="Arial"/>
          <w:color w:val="222222"/>
          <w:highlight w:val="yellow"/>
          <w:shd w:val="clear" w:color="auto" w:fill="FFFFFF"/>
          <w:rPrChange w:id="101" w:author="Admin" w:date="2015-10-01T08:43:00Z">
            <w:rPr>
              <w:rFonts w:ascii="Arial" w:hAnsi="Arial" w:cs="Arial"/>
              <w:color w:val="222222"/>
              <w:shd w:val="clear" w:color="auto" w:fill="FFFFFF"/>
            </w:rPr>
          </w:rPrChange>
        </w:rPr>
        <w:t xml:space="preserve">when </w:t>
      </w:r>
      <w:r w:rsidR="0063655C" w:rsidRPr="002D460B">
        <w:rPr>
          <w:rFonts w:ascii="Arial" w:hAnsi="Arial" w:cs="Arial"/>
          <w:color w:val="222222"/>
          <w:highlight w:val="yellow"/>
          <w:shd w:val="clear" w:color="auto" w:fill="FFFFFF"/>
          <w:rPrChange w:id="102" w:author="Admin" w:date="2015-10-01T08:43:00Z">
            <w:rPr>
              <w:rFonts w:ascii="Arial" w:hAnsi="Arial" w:cs="Arial"/>
              <w:color w:val="222222"/>
              <w:shd w:val="clear" w:color="auto" w:fill="FFFFFF"/>
            </w:rPr>
          </w:rPrChange>
        </w:rPr>
        <w:t>its filtering properties are taken into account</w:t>
      </w:r>
      <w:r w:rsidR="00885ACF" w:rsidRPr="002D460B">
        <w:rPr>
          <w:rFonts w:ascii="Arial" w:hAnsi="Arial" w:cs="Arial"/>
          <w:color w:val="222222"/>
          <w:highlight w:val="yellow"/>
          <w:shd w:val="clear" w:color="auto" w:fill="FFFFFF"/>
          <w:rPrChange w:id="103" w:author="Admin" w:date="2015-10-01T08:43:00Z">
            <w:rPr>
              <w:rFonts w:ascii="Arial" w:hAnsi="Arial" w:cs="Arial"/>
              <w:color w:val="222222"/>
              <w:shd w:val="clear" w:color="auto" w:fill="FFFFFF"/>
            </w:rPr>
          </w:rPrChange>
        </w:rPr>
        <w:t>.</w:t>
      </w:r>
      <w:ins w:id="104" w:author="Admin" w:date="2015-10-01T08:45:00Z">
        <w:r w:rsidR="000C1800">
          <w:rPr>
            <w:rFonts w:ascii="Arial" w:hAnsi="Arial" w:cs="Arial"/>
            <w:color w:val="222222"/>
            <w:shd w:val="clear" w:color="auto" w:fill="FFFFFF"/>
          </w:rPr>
          <w:t xml:space="preserve"> </w:t>
        </w:r>
      </w:ins>
      <w:ins w:id="105" w:author="Admin" w:date="2015-10-01T08:46:00Z">
        <w:r w:rsidR="000C1800">
          <w:rPr>
            <w:rFonts w:ascii="Arial" w:hAnsi="Arial" w:cs="Arial"/>
            <w:color w:val="222222"/>
            <w:shd w:val="clear" w:color="auto" w:fill="FFFFFF"/>
          </w:rPr>
          <w:t xml:space="preserve">As a first step </w:t>
        </w:r>
      </w:ins>
      <w:ins w:id="106" w:author="Admin" w:date="2015-10-01T08:47:00Z">
        <w:r w:rsidR="000C1800">
          <w:rPr>
            <w:rFonts w:ascii="Arial" w:hAnsi="Arial" w:cs="Arial"/>
            <w:color w:val="222222"/>
            <w:shd w:val="clear" w:color="auto" w:fill="FFFFFF"/>
          </w:rPr>
          <w:t>to understand this discrepancy, we propose here</w:t>
        </w:r>
      </w:ins>
      <w:ins w:id="107" w:author="Admin" w:date="2015-10-01T08:46:00Z">
        <w:r w:rsidR="000C1800">
          <w:rPr>
            <w:rFonts w:ascii="Arial" w:hAnsi="Arial" w:cs="Arial"/>
            <w:color w:val="222222"/>
            <w:shd w:val="clear" w:color="auto" w:fill="FFFFFF"/>
          </w:rPr>
          <w:t xml:space="preserve"> to characterize thoroughly the changes in STP </w:t>
        </w:r>
      </w:ins>
      <w:ins w:id="108" w:author="Admin" w:date="2015-10-01T08:48:00Z">
        <w:r w:rsidR="000C1800">
          <w:rPr>
            <w:rFonts w:ascii="Arial" w:hAnsi="Arial" w:cs="Arial"/>
            <w:color w:val="222222"/>
            <w:shd w:val="clear" w:color="auto" w:fill="FFFFFF"/>
          </w:rPr>
          <w:t xml:space="preserve">in the MF synapse </w:t>
        </w:r>
      </w:ins>
      <w:ins w:id="109" w:author="Admin" w:date="2015-10-01T08:46:00Z">
        <w:r w:rsidR="000C1800">
          <w:rPr>
            <w:rFonts w:ascii="Arial" w:hAnsi="Arial" w:cs="Arial"/>
            <w:color w:val="222222"/>
            <w:shd w:val="clear" w:color="auto" w:fill="FFFFFF"/>
          </w:rPr>
          <w:t>and the effect</w:t>
        </w:r>
      </w:ins>
      <w:ins w:id="110" w:author="Admin" w:date="2015-10-01T08:48:00Z">
        <w:r w:rsidR="000C1800">
          <w:rPr>
            <w:rFonts w:ascii="Arial" w:hAnsi="Arial" w:cs="Arial"/>
            <w:color w:val="222222"/>
            <w:shd w:val="clear" w:color="auto" w:fill="FFFFFF"/>
          </w:rPr>
          <w:t>s</w:t>
        </w:r>
      </w:ins>
      <w:ins w:id="111" w:author="Admin" w:date="2015-10-01T08:46:00Z">
        <w:r w:rsidR="000C1800">
          <w:rPr>
            <w:rFonts w:ascii="Arial" w:hAnsi="Arial" w:cs="Arial"/>
            <w:color w:val="222222"/>
            <w:shd w:val="clear" w:color="auto" w:fill="FFFFFF"/>
          </w:rPr>
          <w:t xml:space="preserve"> on the </w:t>
        </w:r>
      </w:ins>
      <w:ins w:id="112" w:author="Admin" w:date="2015-10-01T08:48:00Z">
        <w:r w:rsidR="000C1800">
          <w:rPr>
            <w:rFonts w:ascii="Arial" w:hAnsi="Arial" w:cs="Arial"/>
            <w:color w:val="222222"/>
            <w:shd w:val="clear" w:color="auto" w:fill="FFFFFF"/>
          </w:rPr>
          <w:t>network</w:t>
        </w:r>
      </w:ins>
      <w:ins w:id="113" w:author="Admin" w:date="2015-10-01T08:46:00Z">
        <w:r w:rsidR="000C1800">
          <w:rPr>
            <w:rFonts w:ascii="Arial" w:hAnsi="Arial" w:cs="Arial"/>
            <w:color w:val="222222"/>
            <w:shd w:val="clear" w:color="auto" w:fill="FFFFFF"/>
          </w:rPr>
          <w:t xml:space="preserve"> information transfer</w:t>
        </w:r>
      </w:ins>
      <w:ins w:id="114" w:author="Admin" w:date="2015-10-01T08:45:00Z">
        <w:r w:rsidR="000C1800">
          <w:rPr>
            <w:rFonts w:ascii="Arial" w:hAnsi="Arial" w:cs="Arial"/>
            <w:color w:val="222222"/>
            <w:shd w:val="clear" w:color="auto" w:fill="FFFFFF"/>
          </w:rPr>
          <w:t xml:space="preserve"> </w:t>
        </w:r>
      </w:ins>
      <w:ins w:id="115" w:author="Admin" w:date="2015-10-01T08:48:00Z">
        <w:r w:rsidR="000C1800">
          <w:rPr>
            <w:rFonts w:ascii="Arial" w:hAnsi="Arial" w:cs="Arial"/>
            <w:color w:val="222222"/>
            <w:shd w:val="clear" w:color="auto" w:fill="FFFFFF"/>
          </w:rPr>
          <w:t>in relation to LTP.</w:t>
        </w:r>
      </w:ins>
      <w:bookmarkStart w:id="116" w:name="_GoBack"/>
      <w:bookmarkEnd w:id="116"/>
    </w:p>
    <w:sectPr w:rsidR="00B11A13" w:rsidRPr="00636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Admin" w:date="2015-10-01T08:26:00Z" w:initials="A">
    <w:p w14:paraId="64E84D7A" w14:textId="482C4632" w:rsidR="0091105B" w:rsidRDefault="0091105B">
      <w:pPr>
        <w:pStyle w:val="CommentText"/>
      </w:pPr>
      <w:ins w:id="60" w:author="Admin" w:date="2015-10-01T08:26:00Z">
        <w:r>
          <w:rPr>
            <w:rStyle w:val="CommentReference"/>
          </w:rPr>
          <w:annotationRef/>
        </w:r>
      </w:ins>
      <w:r>
        <w:t xml:space="preserve">I prefer this shorter </w:t>
      </w:r>
      <w:proofErr w:type="spellStart"/>
      <w:r>
        <w:t>exolanation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6C"/>
    <w:rsid w:val="000255E5"/>
    <w:rsid w:val="00080CE9"/>
    <w:rsid w:val="00086B6C"/>
    <w:rsid w:val="00094C26"/>
    <w:rsid w:val="000C1800"/>
    <w:rsid w:val="000C39AE"/>
    <w:rsid w:val="00172686"/>
    <w:rsid w:val="001D1B39"/>
    <w:rsid w:val="001D3129"/>
    <w:rsid w:val="001E247F"/>
    <w:rsid w:val="001E40F0"/>
    <w:rsid w:val="001E4286"/>
    <w:rsid w:val="00224394"/>
    <w:rsid w:val="00260EBD"/>
    <w:rsid w:val="002D460B"/>
    <w:rsid w:val="004208DB"/>
    <w:rsid w:val="00460900"/>
    <w:rsid w:val="004B0436"/>
    <w:rsid w:val="004E087A"/>
    <w:rsid w:val="005A662C"/>
    <w:rsid w:val="0063655C"/>
    <w:rsid w:val="006E1CE7"/>
    <w:rsid w:val="006F2E46"/>
    <w:rsid w:val="00796662"/>
    <w:rsid w:val="007A76FA"/>
    <w:rsid w:val="007D3005"/>
    <w:rsid w:val="007F5864"/>
    <w:rsid w:val="00885ACF"/>
    <w:rsid w:val="008A682D"/>
    <w:rsid w:val="008B03E6"/>
    <w:rsid w:val="008F591C"/>
    <w:rsid w:val="0090130C"/>
    <w:rsid w:val="0091105B"/>
    <w:rsid w:val="0092182C"/>
    <w:rsid w:val="0095251D"/>
    <w:rsid w:val="009A73A1"/>
    <w:rsid w:val="009B30B7"/>
    <w:rsid w:val="009D0FBD"/>
    <w:rsid w:val="00A06FED"/>
    <w:rsid w:val="00A84E22"/>
    <w:rsid w:val="00AB1E85"/>
    <w:rsid w:val="00AF6AD3"/>
    <w:rsid w:val="00B11A13"/>
    <w:rsid w:val="00B40E72"/>
    <w:rsid w:val="00B414E3"/>
    <w:rsid w:val="00B8539A"/>
    <w:rsid w:val="00BD1E52"/>
    <w:rsid w:val="00BD357D"/>
    <w:rsid w:val="00C41E02"/>
    <w:rsid w:val="00C6698E"/>
    <w:rsid w:val="00D32634"/>
    <w:rsid w:val="00D34D49"/>
    <w:rsid w:val="00DA79FE"/>
    <w:rsid w:val="00DF2B02"/>
    <w:rsid w:val="00EB0467"/>
    <w:rsid w:val="00EF759A"/>
    <w:rsid w:val="00F34EA3"/>
    <w:rsid w:val="00FA53F1"/>
    <w:rsid w:val="00FC27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D0FBD"/>
    <w:rPr>
      <w:b/>
      <w:bCs/>
      <w:sz w:val="20"/>
      <w:szCs w:val="20"/>
    </w:rPr>
  </w:style>
  <w:style w:type="character" w:customStyle="1" w:styleId="CommentSubjectChar">
    <w:name w:val="Comment Subject Char"/>
    <w:basedOn w:val="CommentTextChar"/>
    <w:link w:val="CommentSubject"/>
    <w:uiPriority w:val="99"/>
    <w:semiHidden/>
    <w:rsid w:val="009D0FB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D0FBD"/>
    <w:rPr>
      <w:b/>
      <w:bCs/>
      <w:sz w:val="20"/>
      <w:szCs w:val="20"/>
    </w:rPr>
  </w:style>
  <w:style w:type="character" w:customStyle="1" w:styleId="CommentSubjectChar">
    <w:name w:val="Comment Subject Char"/>
    <w:basedOn w:val="CommentTextChar"/>
    <w:link w:val="CommentSubject"/>
    <w:uiPriority w:val="99"/>
    <w:semiHidden/>
    <w:rsid w:val="009D0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39E2-5A96-A743-A4E6-3A10162E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1209</Words>
  <Characters>6892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Admin</cp:lastModifiedBy>
  <cp:revision>16</cp:revision>
  <dcterms:created xsi:type="dcterms:W3CDTF">2015-09-30T18:55:00Z</dcterms:created>
  <dcterms:modified xsi:type="dcterms:W3CDTF">2015-10-01T05:48:00Z</dcterms:modified>
</cp:coreProperties>
</file>