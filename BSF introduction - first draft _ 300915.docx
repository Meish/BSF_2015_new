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95CAB" w14:textId="77777777" w:rsidR="00B97F13" w:rsidRDefault="00B97F13"/>
    <w:p w14:paraId="7874FCF6" w14:textId="560A9341" w:rsidR="00543581" w:rsidRDefault="00543581" w:rsidP="00FA605C">
      <w:pPr>
        <w:rPr>
          <w:rFonts w:ascii="Arial" w:hAnsi="Arial" w:cs="Arial"/>
          <w:color w:val="222222"/>
          <w:shd w:val="clear" w:color="auto" w:fill="FFFFFF"/>
        </w:rPr>
      </w:pPr>
      <w:r w:rsidRPr="004B2B2D">
        <w:rPr>
          <w:rFonts w:ascii="Arial" w:hAnsi="Arial" w:cs="Arial"/>
          <w:color w:val="222222"/>
          <w:shd w:val="clear" w:color="auto" w:fill="FFFFFF"/>
        </w:rPr>
        <w:t xml:space="preserve">The hippocampus has </w:t>
      </w:r>
      <w:r w:rsidRPr="00FA605C">
        <w:rPr>
          <w:rFonts w:ascii="Arial" w:hAnsi="Arial" w:cs="Arial"/>
          <w:color w:val="222222"/>
          <w:shd w:val="clear" w:color="auto" w:fill="FFFFFF"/>
        </w:rPr>
        <w:t xml:space="preserve">long been recognized as a key region for the formation and long-term storage of memories. </w:t>
      </w:r>
      <w:ins w:id="0" w:author="Admin" w:date="2015-09-29T08:20:00Z"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>Consist of three main subareas</w:t>
        </w:r>
      </w:ins>
      <w:ins w:id="1" w:author="Admin" w:date="2015-09-29T08:21:00Z"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>:</w:t>
        </w:r>
      </w:ins>
      <w:ins w:id="2" w:author="Admin" w:date="2015-09-29T08:20:00Z"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 xml:space="preserve"> the dentate </w:t>
        </w:r>
        <w:proofErr w:type="spellStart"/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>gyrus</w:t>
        </w:r>
        <w:proofErr w:type="spellEnd"/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 xml:space="preserve"> (DG) and </w:t>
        </w:r>
        <w:proofErr w:type="spellStart"/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>Cornu</w:t>
        </w:r>
        <w:proofErr w:type="spellEnd"/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 xml:space="preserve"> </w:t>
        </w:r>
        <w:proofErr w:type="spellStart"/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>Amonis</w:t>
        </w:r>
        <w:proofErr w:type="spellEnd"/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 xml:space="preserve"> 1 and 3 (CA1 and CA3 respectively</w:t>
        </w:r>
      </w:ins>
      <w:ins w:id="3" w:author="Admin" w:date="2015-09-29T08:21:00Z"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>), the</w:t>
        </w:r>
      </w:ins>
      <w:ins w:id="4" w:author="Admin" w:date="2015-09-29T08:20:00Z"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 xml:space="preserve"> </w:t>
        </w:r>
      </w:ins>
      <w:ins w:id="5" w:author="Admin" w:date="2015-09-29T08:21:00Z">
        <w:r w:rsidR="008C32CD" w:rsidRPr="00FA605C">
          <w:rPr>
            <w:rFonts w:ascii="Arial" w:hAnsi="Arial" w:cs="Arial"/>
            <w:color w:val="222222"/>
            <w:shd w:val="clear" w:color="auto" w:fill="FFFFFF"/>
          </w:rPr>
          <w:t xml:space="preserve">major information flow in the hippocampus runs through </w:t>
        </w:r>
      </w:ins>
      <w:del w:id="6" w:author="Admin" w:date="2015-09-29T08:21:00Z">
        <w:r w:rsidRPr="00FA605C" w:rsidDel="008C32CD">
          <w:rPr>
            <w:rFonts w:ascii="Arial" w:hAnsi="Arial" w:cs="Arial"/>
            <w:color w:val="222222"/>
            <w:highlight w:val="yellow"/>
            <w:shd w:val="clear" w:color="auto" w:fill="FFFFFF"/>
            <w:rPrChange w:id="7" w:author="Admin" w:date="2015-09-29T08:34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According to</w:delText>
        </w:r>
      </w:del>
      <w:del w:id="8" w:author="Admin" w:date="2015-09-29T08:23:00Z">
        <w:r w:rsidRPr="00FA605C" w:rsidDel="008C32CD">
          <w:rPr>
            <w:rFonts w:ascii="Arial" w:hAnsi="Arial" w:cs="Arial"/>
            <w:color w:val="222222"/>
            <w:shd w:val="clear" w:color="auto" w:fill="FFFFFF"/>
          </w:rPr>
          <w:delText xml:space="preserve"> </w:delText>
        </w:r>
      </w:del>
      <w:r w:rsidRPr="00A450FF">
        <w:rPr>
          <w:rFonts w:ascii="Arial" w:hAnsi="Arial" w:cs="Arial"/>
          <w:color w:val="222222"/>
          <w:shd w:val="clear" w:color="auto" w:fill="FFFFFF"/>
        </w:rPr>
        <w:t>the ‘</w:t>
      </w:r>
      <w:proofErr w:type="spellStart"/>
      <w:r w:rsidRPr="00A450FF">
        <w:rPr>
          <w:rFonts w:ascii="Arial" w:hAnsi="Arial" w:cs="Arial"/>
          <w:color w:val="222222"/>
          <w:shd w:val="clear" w:color="auto" w:fill="FFFFFF"/>
        </w:rPr>
        <w:t>trisynaptic</w:t>
      </w:r>
      <w:proofErr w:type="spellEnd"/>
      <w:r w:rsidRPr="00A450FF">
        <w:rPr>
          <w:rFonts w:ascii="Arial" w:hAnsi="Arial" w:cs="Arial"/>
          <w:color w:val="222222"/>
          <w:shd w:val="clear" w:color="auto" w:fill="FFFFFF"/>
        </w:rPr>
        <w:t xml:space="preserve"> pathway’ </w:t>
      </w:r>
      <w:ins w:id="9" w:author="Admin" w:date="2015-09-29T08:23:00Z">
        <w:r w:rsidR="008C32CD" w:rsidRPr="00147D61">
          <w:rPr>
            <w:rFonts w:ascii="Arial" w:hAnsi="Arial" w:cs="Arial"/>
            <w:color w:val="222222"/>
            <w:highlight w:val="yellow"/>
            <w:shd w:val="clear" w:color="auto" w:fill="FFFFFF"/>
          </w:rPr>
          <w:t xml:space="preserve">Please </w:t>
        </w:r>
      </w:ins>
      <w:ins w:id="10" w:author="Admin" w:date="2015-09-29T08:59:00Z">
        <w:r w:rsidR="00C72B53">
          <w:rPr>
            <w:rFonts w:ascii="Arial" w:hAnsi="Arial" w:cs="Arial"/>
            <w:color w:val="222222"/>
            <w:highlight w:val="yellow"/>
            <w:shd w:val="clear" w:color="auto" w:fill="FFFFFF"/>
          </w:rPr>
          <w:t>add information</w:t>
        </w:r>
      </w:ins>
      <w:proofErr w:type="gramStart"/>
      <w:ins w:id="11" w:author="Admin" w:date="2015-09-29T08:23:00Z">
        <w:r w:rsidR="008C32CD" w:rsidRPr="00147D61">
          <w:rPr>
            <w:rFonts w:ascii="Arial" w:hAnsi="Arial" w:cs="Arial"/>
            <w:color w:val="222222"/>
            <w:highlight w:val="yellow"/>
            <w:shd w:val="clear" w:color="auto" w:fill="FFFFFF"/>
          </w:rPr>
          <w:t>..</w:t>
        </w:r>
        <w:proofErr w:type="gramEnd"/>
        <w:r w:rsidR="008C32CD" w:rsidRPr="00147D61">
          <w:rPr>
            <w:rFonts w:ascii="Arial" w:hAnsi="Arial" w:cs="Arial"/>
            <w:color w:val="222222"/>
            <w:highlight w:val="yellow"/>
            <w:shd w:val="clear" w:color="auto" w:fill="FFFFFF"/>
          </w:rPr>
          <w:t xml:space="preserve"> </w:t>
        </w:r>
        <w:r w:rsidR="008C32CD" w:rsidRPr="00147D61">
          <w:rPr>
            <w:rFonts w:ascii="Arial" w:hAnsi="Arial" w:cs="Arial"/>
            <w:color w:val="222222"/>
            <w:shd w:val="clear" w:color="auto" w:fill="FFFFFF"/>
          </w:rPr>
          <w:t xml:space="preserve"> </w:t>
        </w:r>
      </w:ins>
      <w:del w:id="12" w:author="Admin" w:date="2015-09-29T08:22:00Z">
        <w:r w:rsidRPr="00147D61" w:rsidDel="008C32CD">
          <w:rPr>
            <w:rFonts w:ascii="Arial" w:hAnsi="Arial" w:cs="Arial"/>
            <w:color w:val="222222"/>
            <w:shd w:val="clear" w:color="auto" w:fill="FFFFFF"/>
          </w:rPr>
          <w:delText xml:space="preserve">model, the hippocampus is roughly divided into three sub-regions – the dentate gyrus (DG) and Cornu Amonis 1 and 3 (CA1 and CA3 respectively) </w:delText>
        </w:r>
      </w:del>
      <w:proofErr w:type="gramStart"/>
      <w:r w:rsidRPr="00147D61">
        <w:rPr>
          <w:rFonts w:ascii="Arial" w:hAnsi="Arial" w:cs="Arial"/>
          <w:color w:val="222222"/>
          <w:shd w:val="clear" w:color="auto" w:fill="FFFFFF"/>
        </w:rPr>
        <w:t>which</w:t>
      </w:r>
      <w:proofErr w:type="gramEnd"/>
      <w:r w:rsidRPr="00147D61">
        <w:rPr>
          <w:rFonts w:ascii="Arial" w:hAnsi="Arial" w:cs="Arial"/>
          <w:color w:val="222222"/>
          <w:shd w:val="clear" w:color="auto" w:fill="FFFFFF"/>
        </w:rPr>
        <w:t xml:space="preserve"> are connected by unidirectional pathways to form a closed loop with the cerebral cortex.</w:t>
      </w:r>
      <w:r w:rsidRPr="00FA605C">
        <w:rPr>
          <w:rFonts w:ascii="Arial" w:hAnsi="Arial" w:cs="Arial"/>
          <w:color w:val="222222"/>
          <w:shd w:val="clear" w:color="auto" w:fill="FFFFFF"/>
        </w:rPr>
        <w:t xml:space="preserve"> The mossy-fibers are the axons sent by the granular cells of the DG to the CA3 sub region, where they form large and complex synapses onto CA3 pyramidal cells (hereafter MF-synapses). </w:t>
      </w:r>
      <w:ins w:id="13" w:author="Admin" w:date="2015-09-29T08:28:00Z">
        <w:r w:rsidR="0007483B" w:rsidRPr="00FA605C">
          <w:rPr>
            <w:rFonts w:ascii="Arial" w:hAnsi="Arial" w:cs="Arial"/>
          </w:rPr>
          <w:t xml:space="preserve">The hippocampal mossy fiber to CA3 pyramidal cell synapse (MF-CA3) has a very low basal </w:t>
        </w:r>
      </w:ins>
      <w:ins w:id="14" w:author="Admin" w:date="2015-09-29T08:49:00Z">
        <w:r w:rsidR="00147D61">
          <w:rPr>
            <w:rFonts w:ascii="Arial" w:hAnsi="Arial" w:cs="Arial"/>
          </w:rPr>
          <w:t>release probability (</w:t>
        </w:r>
      </w:ins>
      <w:proofErr w:type="spellStart"/>
      <w:proofErr w:type="gramStart"/>
      <w:ins w:id="15" w:author="Admin" w:date="2015-09-29T08:28:00Z">
        <w:r w:rsidR="0007483B" w:rsidRPr="00147D61">
          <w:rPr>
            <w:rFonts w:ascii="Arial" w:hAnsi="Arial" w:cs="Arial"/>
          </w:rPr>
          <w:t>P</w:t>
        </w:r>
        <w:r w:rsidR="0007483B" w:rsidRPr="00147D61">
          <w:rPr>
            <w:rFonts w:ascii="Arial" w:hAnsi="Arial" w:cs="Arial"/>
            <w:vertAlign w:val="subscript"/>
          </w:rPr>
          <w:t>r</w:t>
        </w:r>
        <w:proofErr w:type="spellEnd"/>
        <w:r w:rsidR="0007483B" w:rsidRPr="00147D61">
          <w:rPr>
            <w:rFonts w:ascii="Arial" w:hAnsi="Arial" w:cs="Arial"/>
          </w:rPr>
          <w:t xml:space="preserve"> </w:t>
        </w:r>
      </w:ins>
      <w:ins w:id="16" w:author="Admin" w:date="2015-09-29T08:49:00Z">
        <w:r w:rsidR="00147D61">
          <w:rPr>
            <w:rFonts w:ascii="Arial" w:hAnsi="Arial" w:cs="Arial"/>
          </w:rPr>
          <w:t>)</w:t>
        </w:r>
        <w:proofErr w:type="gramEnd"/>
        <w:r w:rsidR="00147D61">
          <w:rPr>
            <w:rFonts w:ascii="Arial" w:hAnsi="Arial" w:cs="Arial"/>
          </w:rPr>
          <w:t xml:space="preserve"> </w:t>
        </w:r>
      </w:ins>
      <w:ins w:id="17" w:author="Admin" w:date="2015-09-29T08:28:00Z">
        <w:r w:rsidR="0007483B" w:rsidRPr="00147D61">
          <w:rPr>
            <w:rFonts w:ascii="Arial" w:hAnsi="Arial" w:cs="Arial"/>
          </w:rPr>
          <w:t xml:space="preserve">and </w:t>
        </w:r>
      </w:ins>
      <w:ins w:id="18" w:author="Admin" w:date="2015-09-29T08:30:00Z">
        <w:r w:rsidR="0007483B" w:rsidRPr="00147D61">
          <w:rPr>
            <w:rFonts w:ascii="Arial" w:hAnsi="Arial" w:cs="Arial"/>
          </w:rPr>
          <w:t xml:space="preserve"> it </w:t>
        </w:r>
      </w:ins>
      <w:ins w:id="19" w:author="Admin" w:date="2015-09-29T08:28:00Z">
        <w:r w:rsidR="0007483B" w:rsidRPr="00147D61">
          <w:rPr>
            <w:rFonts w:ascii="Arial" w:hAnsi="Arial" w:cs="Arial"/>
          </w:rPr>
          <w:t xml:space="preserve">displays robust frequency-dependent facilitation </w:t>
        </w:r>
        <w:r w:rsidR="0007483B" w:rsidRPr="00A450FF">
          <w:rPr>
            <w:rFonts w:ascii="Arial" w:hAnsi="Arial" w:cs="Arial"/>
          </w:rPr>
          <w:fldChar w:fldCharType="begin">
            <w:fldData xml:space="preserve">PEVuZE5vdGU+PENpdGU+PEF1dGhvcj5TYWxpbjwvQXV0aG9yPjxZZWFyPjE5OTY8L1llYXI+PFJl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</w:fldData>
          </w:fldChar>
        </w:r>
        <w:r w:rsidR="0007483B" w:rsidRPr="00FA605C">
          <w:rPr>
            <w:rFonts w:ascii="Arial" w:hAnsi="Arial" w:cs="Arial"/>
          </w:rPr>
          <w:instrText xml:space="preserve"> ADDIN EN.CITE </w:instrText>
        </w:r>
        <w:r w:rsidR="0007483B" w:rsidRPr="00FA605C">
          <w:rPr>
            <w:rFonts w:ascii="Arial" w:hAnsi="Arial" w:cs="Arial"/>
            <w:rPrChange w:id="20" w:author="Admin" w:date="2015-09-29T08:34:00Z">
              <w:rPr>
                <w:rFonts w:ascii="Arial" w:hAnsi="Arial" w:cs="Arial"/>
              </w:rPr>
            </w:rPrChange>
          </w:rPr>
          <w:fldChar w:fldCharType="begin">
            <w:fldData xml:space="preserve">PEVuZE5vdGU+PENpdGU+PEF1dGhvcj5TYWxpbjwvQXV0aG9yPjxZZWFyPjE5OTY8L1llYXI+PFJl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</w:fldData>
          </w:fldChar>
        </w:r>
        <w:r w:rsidR="0007483B" w:rsidRPr="00FA605C">
          <w:rPr>
            <w:rFonts w:ascii="Arial" w:hAnsi="Arial" w:cs="Arial"/>
          </w:rPr>
          <w:instrText xml:space="preserve"> ADDIN EN.CITE.DATA </w:instrText>
        </w:r>
        <w:r w:rsidR="0007483B" w:rsidRPr="00FA605C">
          <w:rPr>
            <w:rFonts w:ascii="Arial" w:hAnsi="Arial" w:cs="Arial"/>
            <w:rPrChange w:id="21" w:author="Admin" w:date="2015-09-29T08:34:00Z">
              <w:rPr>
                <w:rFonts w:ascii="Arial" w:hAnsi="Arial" w:cs="Arial"/>
              </w:rPr>
            </w:rPrChange>
          </w:rPr>
        </w:r>
        <w:r w:rsidR="0007483B" w:rsidRPr="00FA605C">
          <w:rPr>
            <w:rFonts w:ascii="Arial" w:hAnsi="Arial" w:cs="Arial"/>
            <w:rPrChange w:id="22" w:author="Admin" w:date="2015-09-29T08:34:00Z">
              <w:rPr>
                <w:rFonts w:ascii="Arial" w:hAnsi="Arial" w:cs="Arial"/>
              </w:rPr>
            </w:rPrChange>
          </w:rPr>
          <w:fldChar w:fldCharType="end"/>
        </w:r>
        <w:r w:rsidR="0007483B" w:rsidRPr="00A450FF">
          <w:rPr>
            <w:rFonts w:ascii="Arial" w:hAnsi="Arial" w:cs="Arial"/>
            <w:rPrChange w:id="23" w:author="Admin" w:date="2015-09-29T08:34:00Z">
              <w:rPr>
                <w:rFonts w:ascii="Arial" w:hAnsi="Arial" w:cs="Arial"/>
              </w:rPr>
            </w:rPrChange>
          </w:rPr>
        </w:r>
        <w:r w:rsidR="0007483B" w:rsidRPr="00A450FF">
          <w:rPr>
            <w:rFonts w:ascii="Arial" w:hAnsi="Arial" w:cs="Arial"/>
            <w:rPrChange w:id="24" w:author="Admin" w:date="2015-09-29T08:34:00Z">
              <w:rPr>
                <w:rFonts w:ascii="Arial" w:hAnsi="Arial" w:cs="Arial"/>
              </w:rPr>
            </w:rPrChange>
          </w:rPr>
          <w:fldChar w:fldCharType="separate"/>
        </w:r>
        <w:r w:rsidR="0007483B" w:rsidRPr="00A450FF">
          <w:rPr>
            <w:rFonts w:ascii="Arial" w:hAnsi="Arial" w:cs="Arial"/>
            <w:noProof/>
          </w:rPr>
          <w:t>(</w:t>
        </w:r>
        <w:r w:rsidR="0007483B" w:rsidRPr="00FA605C">
          <w:rPr>
            <w:rFonts w:ascii="Arial" w:hAnsi="Arial" w:cs="Arial"/>
            <w:rPrChange w:id="25" w:author="Admin" w:date="2015-09-29T08:34:00Z">
              <w:rPr>
                <w:rFonts w:ascii="Arial" w:hAnsi="Arial" w:cs="Arial"/>
                <w:noProof/>
              </w:rPr>
            </w:rPrChange>
          </w:rPr>
          <w:fldChar w:fldCharType="begin"/>
        </w:r>
        <w:r w:rsidR="0007483B" w:rsidRPr="00FA605C">
          <w:rPr>
            <w:rFonts w:ascii="Arial" w:hAnsi="Arial" w:cs="Arial"/>
            <w:rPrChange w:id="26" w:author="Admin" w:date="2015-09-29T08:34:00Z">
              <w:rPr/>
            </w:rPrChange>
          </w:rPr>
          <w:instrText xml:space="preserve"> HYPERLINK \l "_ENREF_33" \o "Salin, 1996 #7" </w:instrText>
        </w:r>
        <w:r w:rsidR="0007483B" w:rsidRPr="00FA605C">
          <w:rPr>
            <w:rFonts w:ascii="Arial" w:hAnsi="Arial" w:cs="Arial"/>
            <w:rPrChange w:id="27" w:author="Admin" w:date="2015-09-29T08:34:00Z">
              <w:rPr>
                <w:rFonts w:ascii="Arial" w:hAnsi="Arial" w:cs="Arial"/>
                <w:noProof/>
              </w:rPr>
            </w:rPrChange>
          </w:rPr>
          <w:fldChar w:fldCharType="separate"/>
        </w:r>
        <w:r w:rsidR="0007483B" w:rsidRPr="00FA605C">
          <w:rPr>
            <w:rFonts w:ascii="Arial" w:hAnsi="Arial" w:cs="Arial"/>
            <w:noProof/>
          </w:rPr>
          <w:t>Salin et al., 1996</w:t>
        </w:r>
        <w:r w:rsidR="0007483B" w:rsidRPr="00FA605C">
          <w:rPr>
            <w:rFonts w:ascii="Arial" w:hAnsi="Arial" w:cs="Arial"/>
            <w:noProof/>
            <w:rPrChange w:id="28" w:author="Admin" w:date="2015-09-29T08:34:00Z">
              <w:rPr>
                <w:rFonts w:ascii="Arial" w:hAnsi="Arial" w:cs="Arial"/>
                <w:noProof/>
              </w:rPr>
            </w:rPrChange>
          </w:rPr>
          <w:fldChar w:fldCharType="end"/>
        </w:r>
        <w:r w:rsidR="0007483B" w:rsidRPr="00A450FF">
          <w:rPr>
            <w:rFonts w:ascii="Arial" w:hAnsi="Arial" w:cs="Arial"/>
            <w:noProof/>
          </w:rPr>
          <w:t>)</w:t>
        </w:r>
        <w:r w:rsidR="0007483B" w:rsidRPr="00A450FF">
          <w:rPr>
            <w:rFonts w:ascii="Arial" w:hAnsi="Arial" w:cs="Arial"/>
          </w:rPr>
          <w:fldChar w:fldCharType="end"/>
        </w:r>
        <w:r w:rsidR="0007483B" w:rsidRPr="00FA605C">
          <w:rPr>
            <w:rFonts w:ascii="Arial" w:hAnsi="Arial" w:cs="Arial"/>
          </w:rPr>
          <w:t xml:space="preserve">. </w:t>
        </w:r>
      </w:ins>
      <w:ins w:id="29" w:author="Admin" w:date="2015-09-29T08:30:00Z">
        <w:r w:rsidR="0007483B" w:rsidRPr="00FA605C">
          <w:rPr>
            <w:rFonts w:ascii="Arial" w:hAnsi="Arial" w:cs="Arial"/>
            <w:lang w:bidi="ar-SA"/>
            <w:rPrChange w:id="30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The very low </w:t>
        </w:r>
        <w:proofErr w:type="spellStart"/>
        <w:r w:rsidR="0007483B" w:rsidRPr="00FA605C">
          <w:rPr>
            <w:rFonts w:ascii="Arial" w:hAnsi="Arial" w:cs="Arial"/>
            <w:lang w:bidi="ar-SA"/>
            <w:rPrChange w:id="31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Pr</w:t>
        </w:r>
        <w:proofErr w:type="spellEnd"/>
        <w:r w:rsidR="0007483B" w:rsidRPr="00FA605C">
          <w:rPr>
            <w:rFonts w:ascii="Arial" w:hAnsi="Arial" w:cs="Arial"/>
            <w:lang w:bidi="ar-SA"/>
            <w:rPrChange w:id="32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 results in many failures and the release of very low number of vesicles in response for a single action potential and therefore a small post synaptic CA3 response. However, when a </w:t>
        </w:r>
      </w:ins>
      <w:ins w:id="33" w:author="Admin" w:date="2015-09-29T08:31:00Z">
        <w:r w:rsidR="0007483B" w:rsidRPr="00FA605C">
          <w:rPr>
            <w:rFonts w:ascii="Arial" w:hAnsi="Arial" w:cs="Arial"/>
            <w:lang w:bidi="ar-SA"/>
            <w:rPrChange w:id="34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granule cell</w:t>
        </w:r>
      </w:ins>
      <w:ins w:id="35" w:author="Admin" w:date="2015-09-29T08:30:00Z">
        <w:r w:rsidR="0007483B" w:rsidRPr="00FA605C">
          <w:rPr>
            <w:rFonts w:ascii="Arial" w:hAnsi="Arial" w:cs="Arial"/>
            <w:lang w:bidi="ar-SA"/>
            <w:rPrChange w:id="36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 is stimulated with high frequency train</w:t>
        </w:r>
      </w:ins>
      <w:ins w:id="37" w:author="Admin" w:date="2015-09-29T08:31:00Z">
        <w:r w:rsidR="0007483B" w:rsidRPr="00FA605C">
          <w:rPr>
            <w:rFonts w:ascii="Arial" w:hAnsi="Arial" w:cs="Arial"/>
            <w:lang w:bidi="ar-SA"/>
            <w:rPrChange w:id="38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 </w:t>
        </w:r>
      </w:ins>
      <w:ins w:id="39" w:author="Admin" w:date="2015-09-29T08:30:00Z">
        <w:r w:rsidR="0007483B" w:rsidRPr="00FA605C">
          <w:rPr>
            <w:rFonts w:ascii="Arial" w:hAnsi="Arial" w:cs="Arial"/>
            <w:lang w:bidi="ar-SA"/>
            <w:rPrChange w:id="40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(</w:t>
        </w:r>
      </w:ins>
      <w:ins w:id="41" w:author="Admin" w:date="2015-09-29T08:31:00Z">
        <w:r w:rsidR="0007483B" w:rsidRPr="00FA605C">
          <w:rPr>
            <w:rFonts w:ascii="Arial" w:hAnsi="Arial" w:cs="Arial"/>
            <w:lang w:bidi="ar-SA"/>
            <w:rPrChange w:id="42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above</w:t>
        </w:r>
      </w:ins>
      <w:ins w:id="43" w:author="Admin" w:date="2015-09-29T08:30:00Z">
        <w:r w:rsidR="0007483B" w:rsidRPr="00FA605C">
          <w:rPr>
            <w:rFonts w:ascii="Arial" w:hAnsi="Arial" w:cs="Arial"/>
            <w:lang w:bidi="ar-SA"/>
            <w:rPrChange w:id="44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 25 Hz </w:t>
        </w:r>
        <w:proofErr w:type="gramStart"/>
        <w:r w:rsidR="0007483B" w:rsidRPr="00FA605C">
          <w:rPr>
            <w:rFonts w:ascii="Arial" w:hAnsi="Arial" w:cs="Arial"/>
            <w:lang w:bidi="ar-SA"/>
            <w:rPrChange w:id="45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stimulation</w:t>
        </w:r>
      </w:ins>
      <w:ins w:id="46" w:author="Admin" w:date="2015-09-29T08:31:00Z">
        <w:r w:rsidR="0007483B" w:rsidRPr="00FA605C">
          <w:rPr>
            <w:rFonts w:ascii="Arial" w:hAnsi="Arial" w:cs="Arial"/>
            <w:lang w:bidi="ar-SA"/>
            <w:rPrChange w:id="47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 ?</w:t>
        </w:r>
        <w:proofErr w:type="gramEnd"/>
        <w:r w:rsidR="0007483B" w:rsidRPr="00FA605C">
          <w:rPr>
            <w:rFonts w:ascii="Arial" w:hAnsi="Arial" w:cs="Arial"/>
            <w:lang w:bidi="ar-SA"/>
            <w:rPrChange w:id="48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??</w:t>
        </w:r>
      </w:ins>
      <w:ins w:id="49" w:author="Admin" w:date="2015-09-29T08:30:00Z">
        <w:r w:rsidR="0007483B" w:rsidRPr="00FA605C">
          <w:rPr>
            <w:rFonts w:ascii="Arial" w:hAnsi="Arial" w:cs="Arial"/>
            <w:lang w:bidi="ar-SA"/>
            <w:rPrChange w:id="50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) it undergoes dramatic facilitation that can cause the firing of an action potential in the CA3 neuron (</w:t>
        </w:r>
        <w:proofErr w:type="spellStart"/>
        <w:r w:rsidR="0007483B" w:rsidRPr="00FA605C">
          <w:rPr>
            <w:rFonts w:ascii="Arial" w:hAnsi="Arial" w:cs="Arial"/>
            <w:lang w:bidi="ar-SA"/>
            <w:rPrChange w:id="51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>Nicoll</w:t>
        </w:r>
        <w:proofErr w:type="spellEnd"/>
        <w:r w:rsidR="0007483B" w:rsidRPr="00FA605C">
          <w:rPr>
            <w:rFonts w:ascii="Arial" w:hAnsi="Arial" w:cs="Arial"/>
            <w:lang w:bidi="ar-SA"/>
            <w:rPrChange w:id="52" w:author="Admin" w:date="2015-09-29T08:34:00Z">
              <w:rPr>
                <w:rFonts w:ascii="Calibri" w:hAnsi="Calibri" w:cs="Calibri"/>
                <w:sz w:val="32"/>
                <w:szCs w:val="32"/>
                <w:lang w:bidi="ar-SA"/>
              </w:rPr>
            </w:rPrChange>
          </w:rPr>
          <w:t xml:space="preserve"> &amp; Schmitz, 2005). </w:t>
        </w:r>
      </w:ins>
      <w:ins w:id="53" w:author="Admin" w:date="2015-09-29T08:35:00Z">
        <w:r w:rsidR="00A450FF" w:rsidRPr="00A450FF">
          <w:rPr>
            <w:rFonts w:ascii="Arial" w:hAnsi="Arial" w:cs="Arial"/>
            <w:lang w:bidi="ar-SA"/>
          </w:rPr>
          <w:t>Accordingly</w:t>
        </w:r>
      </w:ins>
      <w:del w:id="54" w:author="Admin" w:date="2015-09-29T08:33:00Z">
        <w:r w:rsidRPr="00FA605C" w:rsidDel="0007483B">
          <w:rPr>
            <w:rFonts w:ascii="Arial" w:hAnsi="Arial" w:cs="Arial"/>
            <w:color w:val="222222"/>
            <w:shd w:val="clear" w:color="auto" w:fill="FFFFFF"/>
          </w:rPr>
          <w:delText>Traditionally</w:delText>
        </w:r>
      </w:del>
      <w:r w:rsidRPr="00A450FF">
        <w:rPr>
          <w:rFonts w:ascii="Arial" w:hAnsi="Arial" w:cs="Arial"/>
          <w:color w:val="222222"/>
          <w:shd w:val="clear" w:color="auto" w:fill="FFFFFF"/>
        </w:rPr>
        <w:t>, the MF-synapse is considered to be a ‘detonator synapse’ because of t</w:t>
      </w:r>
      <w:r w:rsidRPr="00147D61">
        <w:rPr>
          <w:rFonts w:ascii="Arial" w:hAnsi="Arial" w:cs="Arial"/>
          <w:color w:val="222222"/>
          <w:shd w:val="clear" w:color="auto" w:fill="FFFFFF"/>
        </w:rPr>
        <w:t xml:space="preserve">he unique ability of a single MF-synapse to induce spiking in its post-synaptic target, when activated in short bursts of </w:t>
      </w:r>
      <w:proofErr w:type="gramStart"/>
      <w:r w:rsidRPr="00147D61">
        <w:rPr>
          <w:rFonts w:ascii="Arial" w:hAnsi="Arial" w:cs="Arial"/>
          <w:color w:val="222222"/>
          <w:shd w:val="clear" w:color="auto" w:fill="FFFFFF"/>
        </w:rPr>
        <w:t>high-frequency</w:t>
      </w:r>
      <w:proofErr w:type="gramEnd"/>
      <w:r w:rsidRPr="00147D61">
        <w:rPr>
          <w:rFonts w:ascii="Arial" w:hAnsi="Arial" w:cs="Arial"/>
          <w:color w:val="222222"/>
          <w:shd w:val="clear" w:color="auto" w:fill="FFFFFF"/>
        </w:rPr>
        <w:t xml:space="preserve">. </w:t>
      </w:r>
      <w:commentRangeStart w:id="55"/>
      <w:r w:rsidRPr="00147D61">
        <w:rPr>
          <w:rFonts w:ascii="Arial" w:hAnsi="Arial" w:cs="Arial"/>
          <w:color w:val="222222"/>
          <w:shd w:val="clear" w:color="auto" w:fill="FFFFFF"/>
        </w:rPr>
        <w:t>This ability of the MF-synapse is largely attributed to its special short-term plasticity – namely, its extremely high facilitation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commentRangeEnd w:id="55"/>
      <w:r w:rsidR="0007483B">
        <w:rPr>
          <w:rStyle w:val="CommentReference"/>
        </w:rPr>
        <w:commentReference w:id="55"/>
      </w:r>
    </w:p>
    <w:p w14:paraId="3B19587D" w14:textId="77777777" w:rsidR="00543581" w:rsidRPr="00543581" w:rsidRDefault="00543581" w:rsidP="007570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high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facilitatory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nature of the MF-synapse </w:t>
      </w:r>
      <w:r w:rsidR="00397DA5">
        <w:rPr>
          <w:rFonts w:ascii="Arial" w:hAnsi="Arial" w:cs="Arial"/>
          <w:color w:val="222222"/>
          <w:shd w:val="clear" w:color="auto" w:fill="FFFFFF"/>
        </w:rPr>
        <w:t>makes it a very efficient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high-pass filter of information transfer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7DA5">
        <w:rPr>
          <w:rFonts w:ascii="Arial" w:hAnsi="Arial" w:cs="Arial"/>
          <w:color w:val="222222"/>
          <w:shd w:val="clear" w:color="auto" w:fill="FFFFFF"/>
        </w:rPr>
        <w:t>which allows it to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propagate </w:t>
      </w:r>
      <w:r w:rsidR="00C1739F">
        <w:rPr>
          <w:rFonts w:ascii="Arial" w:hAnsi="Arial" w:cs="Arial"/>
          <w:color w:val="222222"/>
          <w:shd w:val="clear" w:color="auto" w:fill="FFFFFF"/>
        </w:rPr>
        <w:t>its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incoming inputs only if they are</w:t>
      </w:r>
      <w:r w:rsidR="00517774">
        <w:rPr>
          <w:rFonts w:ascii="Arial" w:hAnsi="Arial" w:cs="Arial"/>
          <w:color w:val="222222"/>
          <w:shd w:val="clear" w:color="auto" w:fill="FFFFFF"/>
        </w:rPr>
        <w:t xml:space="preserve"> compressed in bursts of high-frequency activity (</w:t>
      </w:r>
      <w:proofErr w:type="spellStart"/>
      <w:r w:rsidR="00517774">
        <w:rPr>
          <w:rFonts w:ascii="Arial" w:hAnsi="Arial" w:cs="Arial"/>
          <w:color w:val="222222"/>
          <w:shd w:val="clear" w:color="auto" w:fill="FFFFFF"/>
        </w:rPr>
        <w:t>Henze</w:t>
      </w:r>
      <w:proofErr w:type="spellEnd"/>
      <w:r w:rsidR="00517774">
        <w:rPr>
          <w:rFonts w:ascii="Arial" w:hAnsi="Arial" w:cs="Arial"/>
          <w:color w:val="222222"/>
          <w:shd w:val="clear" w:color="auto" w:fill="FFFFFF"/>
        </w:rPr>
        <w:t xml:space="preserve"> et al., 2002)</w:t>
      </w:r>
      <w:r w:rsidR="00C1739F">
        <w:rPr>
          <w:rFonts w:ascii="Arial" w:hAnsi="Arial" w:cs="Arial"/>
          <w:color w:val="222222"/>
          <w:shd w:val="clear" w:color="auto" w:fill="FFFFFF"/>
        </w:rPr>
        <w:t xml:space="preserve">. This property, together with some additional features </w:t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of the DG-CA3 circuit, </w:t>
      </w:r>
      <w:commentRangeStart w:id="56"/>
      <w:r w:rsidR="00B75F26">
        <w:rPr>
          <w:rFonts w:ascii="Arial" w:hAnsi="Arial" w:cs="Arial"/>
          <w:color w:val="222222"/>
          <w:shd w:val="clear" w:color="auto" w:fill="FFFFFF"/>
        </w:rPr>
        <w:t xml:space="preserve">such as the sparse activity of the DG-granular cells, </w:t>
      </w:r>
      <w:commentRangeEnd w:id="56"/>
      <w:r w:rsidR="006D6E89">
        <w:rPr>
          <w:rStyle w:val="CommentReference"/>
        </w:rPr>
        <w:commentReference w:id="56"/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and their low connectivity to the pyramidal cells of the CA3, </w:t>
      </w:r>
      <w:r w:rsidR="00C1739F">
        <w:rPr>
          <w:rFonts w:ascii="Arial" w:hAnsi="Arial" w:cs="Arial"/>
          <w:color w:val="222222"/>
          <w:shd w:val="clear" w:color="auto" w:fill="FFFFFF"/>
        </w:rPr>
        <w:t xml:space="preserve">led computational theorists to </w:t>
      </w:r>
      <w:r w:rsidR="00B75F26">
        <w:rPr>
          <w:rFonts w:ascii="Arial" w:hAnsi="Arial" w:cs="Arial"/>
          <w:color w:val="222222"/>
          <w:shd w:val="clear" w:color="auto" w:fill="FFFFFF"/>
        </w:rPr>
        <w:t>hypothesi</w:t>
      </w:r>
      <w:r w:rsidR="004D0FCC">
        <w:rPr>
          <w:rFonts w:ascii="Arial" w:hAnsi="Arial" w:cs="Arial"/>
          <w:color w:val="222222"/>
          <w:shd w:val="clear" w:color="auto" w:fill="FFFFFF"/>
        </w:rPr>
        <w:t>ze an important role for the MF pathway</w:t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 in ‘pattern separation’ - the</w:t>
      </w:r>
      <w:r>
        <w:rPr>
          <w:rFonts w:ascii="Arial" w:hAnsi="Arial" w:cs="Arial"/>
          <w:color w:val="222222"/>
          <w:shd w:val="clear" w:color="auto" w:fill="FFFFFF"/>
        </w:rPr>
        <w:t xml:space="preserve"> proc</w:t>
      </w:r>
      <w:r w:rsidRPr="00C84992">
        <w:rPr>
          <w:rFonts w:ascii="Arial" w:hAnsi="Arial" w:cs="Arial"/>
          <w:shd w:val="clear" w:color="auto" w:fill="FFFFFF"/>
        </w:rPr>
        <w:t xml:space="preserve">ess that </w:t>
      </w:r>
      <w:r w:rsidR="00397DA5" w:rsidRPr="00C84992">
        <w:rPr>
          <w:rFonts w:ascii="Arial" w:hAnsi="Arial" w:cs="Arial"/>
          <w:shd w:val="clear" w:color="auto" w:fill="FFFFFF"/>
        </w:rPr>
        <w:t>support</w:t>
      </w:r>
      <w:r w:rsidR="00697BCA" w:rsidRPr="00C84992">
        <w:rPr>
          <w:rFonts w:ascii="Arial" w:hAnsi="Arial" w:cs="Arial"/>
          <w:shd w:val="clear" w:color="auto" w:fill="FFFFFF"/>
        </w:rPr>
        <w:t>s</w:t>
      </w:r>
      <w:r w:rsidR="00397DA5" w:rsidRPr="00C84992">
        <w:rPr>
          <w:rFonts w:ascii="Arial" w:hAnsi="Arial" w:cs="Arial"/>
          <w:shd w:val="clear" w:color="auto" w:fill="FFFFFF"/>
        </w:rPr>
        <w:t xml:space="preserve"> the </w:t>
      </w:r>
      <w:proofErr w:type="spellStart"/>
      <w:r w:rsidR="00397DA5" w:rsidRPr="00C84992">
        <w:rPr>
          <w:rFonts w:ascii="Arial" w:hAnsi="Arial" w:cs="Arial"/>
          <w:shd w:val="clear" w:color="auto" w:fill="FFFFFF"/>
        </w:rPr>
        <w:t>orthogonalization</w:t>
      </w:r>
      <w:proofErr w:type="spellEnd"/>
      <w:r w:rsidR="00397DA5" w:rsidRPr="00C84992">
        <w:rPr>
          <w:rFonts w:ascii="Arial" w:hAnsi="Arial" w:cs="Arial"/>
          <w:shd w:val="clear" w:color="auto" w:fill="FFFFFF"/>
        </w:rPr>
        <w:t xml:space="preserve"> of</w:t>
      </w:r>
      <w:r w:rsidRPr="00C84992">
        <w:rPr>
          <w:rFonts w:ascii="Arial" w:hAnsi="Arial" w:cs="Arial"/>
          <w:shd w:val="clear" w:color="auto" w:fill="FFFFFF"/>
        </w:rPr>
        <w:t xml:space="preserve"> highly overlapping mnemonic representations (</w:t>
      </w:r>
      <w:proofErr w:type="spellStart"/>
      <w:r w:rsidR="007570F5">
        <w:rPr>
          <w:rFonts w:ascii="Arial" w:hAnsi="Arial" w:cs="Arial"/>
          <w:shd w:val="clear" w:color="auto" w:fill="FFFFFF"/>
        </w:rPr>
        <w:t>Yassa</w:t>
      </w:r>
      <w:proofErr w:type="spellEnd"/>
      <w:r w:rsidR="007570F5">
        <w:rPr>
          <w:rFonts w:ascii="Arial" w:hAnsi="Arial" w:cs="Arial"/>
          <w:shd w:val="clear" w:color="auto" w:fill="FFFFFF"/>
        </w:rPr>
        <w:t xml:space="preserve"> &amp; Stark, 2011</w:t>
      </w:r>
      <w:r w:rsidRPr="00C84992">
        <w:rPr>
          <w:rFonts w:ascii="Arial" w:hAnsi="Arial" w:cs="Arial"/>
          <w:shd w:val="clear" w:color="auto" w:fill="FFFFFF"/>
        </w:rPr>
        <w:t xml:space="preserve">). </w:t>
      </w:r>
      <w:r w:rsidR="00B75F26" w:rsidRPr="00C84992">
        <w:rPr>
          <w:rFonts w:ascii="Arial" w:hAnsi="Arial" w:cs="Arial"/>
          <w:shd w:val="clear" w:color="auto" w:fill="FFFFFF"/>
        </w:rPr>
        <w:t xml:space="preserve">Indeed, some studies provided support </w:t>
      </w:r>
      <w:r w:rsidR="004D0FCC" w:rsidRPr="00C84992">
        <w:rPr>
          <w:rFonts w:ascii="Arial" w:hAnsi="Arial" w:cs="Arial"/>
          <w:shd w:val="clear" w:color="auto" w:fill="FFFFFF"/>
        </w:rPr>
        <w:t xml:space="preserve">for this theory by showing that </w:t>
      </w:r>
      <w:r w:rsidR="006114FA" w:rsidRPr="00C84992">
        <w:rPr>
          <w:rFonts w:ascii="Arial" w:hAnsi="Arial" w:cs="Arial"/>
          <w:shd w:val="clear" w:color="auto" w:fill="FFFFFF"/>
        </w:rPr>
        <w:t xml:space="preserve">lesions and perturbations of the DG and its </w:t>
      </w:r>
      <w:proofErr w:type="spellStart"/>
      <w:r w:rsidR="006114FA" w:rsidRPr="00C84992">
        <w:rPr>
          <w:rFonts w:ascii="Arial" w:hAnsi="Arial" w:cs="Arial"/>
          <w:shd w:val="clear" w:color="auto" w:fill="FFFFFF"/>
        </w:rPr>
        <w:t>efferents</w:t>
      </w:r>
      <w:proofErr w:type="spellEnd"/>
      <w:r w:rsidR="006114FA" w:rsidRPr="00C84992">
        <w:rPr>
          <w:rFonts w:ascii="Arial" w:hAnsi="Arial" w:cs="Arial"/>
          <w:shd w:val="clear" w:color="auto" w:fill="FFFFFF"/>
        </w:rPr>
        <w:t xml:space="preserve"> led to reduced ability of the inflicted animals to distinguish between similar contexts (Gilbert et al., 2001; </w:t>
      </w:r>
      <w:r w:rsidR="00C84992" w:rsidRPr="00C84992">
        <w:rPr>
          <w:rFonts w:ascii="Arial" w:hAnsi="Arial" w:cs="Arial"/>
          <w:shd w:val="clear" w:color="auto" w:fill="FFFFFF"/>
        </w:rPr>
        <w:t>Morris et al., 2012</w:t>
      </w:r>
      <w:r w:rsidR="006114FA" w:rsidRPr="00C84992">
        <w:rPr>
          <w:rFonts w:ascii="Arial" w:hAnsi="Arial" w:cs="Arial"/>
          <w:shd w:val="clear" w:color="auto" w:fill="FFFFFF"/>
        </w:rPr>
        <w:t xml:space="preserve">).    </w:t>
      </w:r>
    </w:p>
    <w:p w14:paraId="56647545" w14:textId="589CAC6B" w:rsidR="00543581" w:rsidRPr="00BB4CF1" w:rsidRDefault="00543581" w:rsidP="007570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addition to these unique properties, the MF-synapse also exhibits a special form of long-term potentiation (LTP)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which forms in response to prolonged activity of the synapse at high frequenc</w:t>
      </w:r>
      <w:r w:rsidR="004D320F">
        <w:rPr>
          <w:rFonts w:ascii="Arial" w:hAnsi="Arial" w:cs="Arial"/>
          <w:color w:val="222222"/>
          <w:shd w:val="clear" w:color="auto" w:fill="FFFFFF"/>
        </w:rPr>
        <w:t>ies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and manifests as a sustained increase in </w:t>
      </w:r>
      <w:r>
        <w:rPr>
          <w:rFonts w:ascii="Arial" w:hAnsi="Arial" w:cs="Arial"/>
          <w:color w:val="222222"/>
          <w:shd w:val="clear" w:color="auto" w:fill="FFFFFF"/>
        </w:rPr>
        <w:t xml:space="preserve">the probability of </w:t>
      </w:r>
      <w:commentRangeStart w:id="57"/>
      <w:r w:rsidRPr="004B2B2D">
        <w:rPr>
          <w:rFonts w:ascii="Arial" w:hAnsi="Arial" w:cs="Arial"/>
          <w:color w:val="222222"/>
          <w:shd w:val="clear" w:color="auto" w:fill="FFFFFF"/>
        </w:rPr>
        <w:t>neurotransmitter release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</w:t>
      </w:r>
      <w:r w:rsidRPr="007F527E">
        <w:rPr>
          <w:rFonts w:ascii="Arial" w:hAnsi="Arial" w:cs="Arial"/>
          <w:color w:val="222222"/>
          <w:shd w:val="clear" w:color="auto" w:fill="FFFFFF"/>
          <w:vertAlign w:val="subscript"/>
        </w:rPr>
        <w:t>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commentRangeEnd w:id="57"/>
      <w:r w:rsidR="006D6E89">
        <w:rPr>
          <w:rStyle w:val="CommentReference"/>
        </w:rPr>
        <w:commentReference w:id="57"/>
      </w:r>
      <w:r w:rsidR="0089774B" w:rsidRPr="00C41B6D">
        <w:rPr>
          <w:rFonts w:ascii="Arial" w:hAnsi="Arial" w:cs="Arial"/>
          <w:shd w:val="clear" w:color="auto" w:fill="FFFFFF"/>
        </w:rPr>
        <w:t xml:space="preserve">In a seminal study that involved both modeling and experimental </w:t>
      </w:r>
      <w:r w:rsidR="0089774B">
        <w:rPr>
          <w:rFonts w:ascii="Arial" w:hAnsi="Arial" w:cs="Arial"/>
          <w:color w:val="222222"/>
          <w:shd w:val="clear" w:color="auto" w:fill="FFFFFF"/>
        </w:rPr>
        <w:t xml:space="preserve">approaches, it was shown that presynaptic LTP, such as the MF-LTP, does not lead to a </w:t>
      </w:r>
      <w:r w:rsidR="00C41B6D">
        <w:rPr>
          <w:rFonts w:ascii="Arial" w:hAnsi="Arial" w:cs="Arial"/>
          <w:color w:val="222222"/>
          <w:shd w:val="clear" w:color="auto" w:fill="FFFFFF"/>
        </w:rPr>
        <w:t>uniform amplification of post-synaptic responses to a given pre-synaptic train of stimuli, but rather to a redistribution of the post-synaptic responses relative to one another, termed ‘redistribution of synaptic efficacy’ (</w:t>
      </w:r>
      <w:proofErr w:type="spellStart"/>
      <w:r w:rsidR="00C41B6D">
        <w:rPr>
          <w:rFonts w:ascii="Arial" w:hAnsi="Arial" w:cs="Arial"/>
          <w:color w:val="222222"/>
          <w:shd w:val="clear" w:color="auto" w:fill="FFFFFF"/>
        </w:rPr>
        <w:t>Tsodyks</w:t>
      </w:r>
      <w:proofErr w:type="spellEnd"/>
      <w:r w:rsidR="00C41B6D">
        <w:rPr>
          <w:rFonts w:ascii="Arial" w:hAnsi="Arial" w:cs="Arial"/>
          <w:color w:val="222222"/>
          <w:shd w:val="clear" w:color="auto" w:fill="FFFFFF"/>
        </w:rPr>
        <w:t xml:space="preserve"> &amp; </w:t>
      </w:r>
      <w:proofErr w:type="spellStart"/>
      <w:r w:rsidR="00C41B6D">
        <w:rPr>
          <w:rFonts w:ascii="Arial" w:hAnsi="Arial" w:cs="Arial"/>
          <w:color w:val="222222"/>
          <w:shd w:val="clear" w:color="auto" w:fill="FFFFFF"/>
        </w:rPr>
        <w:t>Markram</w:t>
      </w:r>
      <w:proofErr w:type="spellEnd"/>
      <w:r w:rsidR="00C41B6D">
        <w:rPr>
          <w:rFonts w:ascii="Arial" w:hAnsi="Arial" w:cs="Arial"/>
          <w:color w:val="222222"/>
          <w:shd w:val="clear" w:color="auto" w:fill="FFFFFF"/>
        </w:rPr>
        <w:t xml:space="preserve">, 1997).  </w:t>
      </w:r>
      <w:r w:rsidR="00BB4CF1">
        <w:rPr>
          <w:rFonts w:ascii="Arial" w:hAnsi="Arial" w:cs="Arial"/>
          <w:color w:val="222222"/>
          <w:shd w:val="clear" w:color="auto" w:fill="FFFFFF"/>
        </w:rPr>
        <w:t>In the case of the MF-synapse, the redistribution of synaptic efficacy, as a result of LTP,</w:t>
      </w:r>
      <w:r w:rsidR="00BB4CF1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BB4CF1">
        <w:rPr>
          <w:rFonts w:ascii="Arial" w:hAnsi="Arial" w:cs="Arial"/>
          <w:color w:val="222222"/>
          <w:shd w:val="clear" w:color="auto" w:fill="FFFFFF"/>
        </w:rPr>
        <w:t>is manifested as a decrease in its synaptic facilitation</w:t>
      </w:r>
      <w:ins w:id="58" w:author="Admin" w:date="2015-09-30T10:08:00Z">
        <w:r w:rsidR="00DF6B66">
          <w:rPr>
            <w:rFonts w:ascii="Arial" w:hAnsi="Arial" w:cs="Arial"/>
            <w:color w:val="222222"/>
            <w:shd w:val="clear" w:color="auto" w:fill="FFFFFF"/>
          </w:rPr>
          <w:t>.</w:t>
        </w:r>
      </w:ins>
      <w:del w:id="59" w:author="Admin" w:date="2015-09-30T10:09:00Z">
        <w:r w:rsidR="00BB4CF1" w:rsidDel="00DF6B66">
          <w:rPr>
            <w:rFonts w:ascii="Arial" w:hAnsi="Arial" w:cs="Arial"/>
            <w:color w:val="222222"/>
            <w:shd w:val="clear" w:color="auto" w:fill="FFFFFF"/>
          </w:rPr>
          <w:delText xml:space="preserve">, which also entails deterioration </w:delText>
        </w:r>
        <w:r w:rsidR="00071F74" w:rsidDel="00DF6B66">
          <w:rPr>
            <w:rFonts w:ascii="Arial" w:hAnsi="Arial" w:cs="Arial"/>
            <w:color w:val="222222"/>
            <w:shd w:val="clear" w:color="auto" w:fill="FFFFFF"/>
          </w:rPr>
          <w:delText>of</w:delText>
        </w:r>
        <w:r w:rsidR="00BB4CF1" w:rsidDel="00DF6B66">
          <w:rPr>
            <w:rFonts w:ascii="Arial" w:hAnsi="Arial" w:cs="Arial"/>
            <w:color w:val="222222"/>
            <w:shd w:val="clear" w:color="auto" w:fill="FFFFFF"/>
          </w:rPr>
          <w:delText xml:space="preserve"> its high-pass filter properties.</w:delText>
        </w:r>
      </w:del>
      <w:r w:rsidR="002062F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D320F">
        <w:rPr>
          <w:rFonts w:ascii="Arial" w:hAnsi="Arial" w:cs="Arial"/>
          <w:color w:val="222222"/>
          <w:shd w:val="clear" w:color="auto" w:fill="FFFFFF"/>
        </w:rPr>
        <w:t xml:space="preserve">The implications of such changes </w:t>
      </w:r>
      <w:r w:rsidR="007570F5">
        <w:rPr>
          <w:rFonts w:ascii="Arial" w:hAnsi="Arial" w:cs="Arial"/>
          <w:color w:val="222222"/>
          <w:shd w:val="clear" w:color="auto" w:fill="FFFFFF"/>
        </w:rPr>
        <w:t>in</w:t>
      </w:r>
      <w:r w:rsidR="004D320F">
        <w:rPr>
          <w:rFonts w:ascii="Arial" w:hAnsi="Arial" w:cs="Arial"/>
          <w:color w:val="222222"/>
          <w:shd w:val="clear" w:color="auto" w:fill="FFFFFF"/>
        </w:rPr>
        <w:t xml:space="preserve"> </w:t>
      </w:r>
      <w:del w:id="60" w:author="Admin" w:date="2015-09-30T10:08:00Z">
        <w:r w:rsidR="004D320F" w:rsidDel="00DF6B66">
          <w:rPr>
            <w:rFonts w:ascii="Arial" w:hAnsi="Arial" w:cs="Arial"/>
            <w:color w:val="222222"/>
            <w:shd w:val="clear" w:color="auto" w:fill="FFFFFF"/>
          </w:rPr>
          <w:delText xml:space="preserve">the </w:delText>
        </w:r>
      </w:del>
      <w:ins w:id="61" w:author="Admin" w:date="2015-09-30T10:08:00Z">
        <w:r w:rsidR="00DF6B66">
          <w:rPr>
            <w:rFonts w:ascii="Arial" w:hAnsi="Arial" w:cs="Arial"/>
            <w:color w:val="222222"/>
            <w:shd w:val="clear" w:color="auto" w:fill="FFFFFF"/>
          </w:rPr>
          <w:t xml:space="preserve">synaptic facilitation to the </w:t>
        </w:r>
        <w:r w:rsidR="00DF6B66">
          <w:rPr>
            <w:rFonts w:ascii="Arial" w:hAnsi="Arial" w:cs="Arial"/>
            <w:color w:val="222222"/>
            <w:shd w:val="clear" w:color="auto" w:fill="FFFFFF"/>
          </w:rPr>
          <w:t>high-pass</w:t>
        </w:r>
        <w:r w:rsidR="00DF6B66">
          <w:rPr>
            <w:rFonts w:ascii="Arial" w:hAnsi="Arial" w:cs="Arial"/>
            <w:color w:val="222222"/>
            <w:shd w:val="clear" w:color="auto" w:fill="FFFFFF"/>
          </w:rPr>
          <w:t xml:space="preserve"> </w:t>
        </w:r>
      </w:ins>
      <w:r w:rsidR="004D320F">
        <w:rPr>
          <w:rFonts w:ascii="Arial" w:hAnsi="Arial" w:cs="Arial"/>
          <w:color w:val="222222"/>
          <w:shd w:val="clear" w:color="auto" w:fill="FFFFFF"/>
        </w:rPr>
        <w:t xml:space="preserve">filtering properties of the MF-synapse </w:t>
      </w:r>
      <w:ins w:id="62" w:author="Admin" w:date="2015-09-30T10:09:00Z">
        <w:r w:rsidR="00DF6B66">
          <w:rPr>
            <w:rFonts w:ascii="Arial" w:hAnsi="Arial" w:cs="Arial"/>
            <w:color w:val="222222"/>
            <w:shd w:val="clear" w:color="auto" w:fill="FFFFFF"/>
          </w:rPr>
          <w:t xml:space="preserve">and </w:t>
        </w:r>
      </w:ins>
      <w:r w:rsidR="004D320F">
        <w:rPr>
          <w:rFonts w:ascii="Arial" w:hAnsi="Arial" w:cs="Arial"/>
          <w:color w:val="222222"/>
          <w:shd w:val="clear" w:color="auto" w:fill="FFFFFF"/>
        </w:rPr>
        <w:t>on its ability to support pattern-separation are currently unknown</w:t>
      </w:r>
      <w:del w:id="63" w:author="Admin" w:date="2015-09-30T10:10:00Z">
        <w:r w:rsidR="004D320F" w:rsidDel="00DF6B66">
          <w:rPr>
            <w:rFonts w:ascii="Arial" w:hAnsi="Arial" w:cs="Arial"/>
            <w:color w:val="222222"/>
            <w:shd w:val="clear" w:color="auto" w:fill="FFFFFF"/>
          </w:rPr>
          <w:delText>.</w:delText>
        </w:r>
        <w:r w:rsidR="002062FC" w:rsidDel="00DF6B66">
          <w:rPr>
            <w:rFonts w:ascii="Arial" w:hAnsi="Arial" w:cs="Arial"/>
            <w:color w:val="222222"/>
            <w:shd w:val="clear" w:color="auto" w:fill="FFFFFF"/>
          </w:rPr>
          <w:delText xml:space="preserve"> </w:delText>
        </w:r>
        <w:r w:rsidDel="00DF6B66">
          <w:rPr>
            <w:rFonts w:ascii="Arial" w:hAnsi="Arial" w:cs="Arial"/>
            <w:color w:val="222222"/>
            <w:shd w:val="clear" w:color="auto" w:fill="FFFFFF"/>
          </w:rPr>
          <w:delText xml:space="preserve"> </w:delText>
        </w:r>
      </w:del>
      <w:ins w:id="64" w:author="Admin" w:date="2015-09-30T10:10:00Z">
        <w:r w:rsidR="00DF6B66">
          <w:rPr>
            <w:rFonts w:ascii="Arial" w:hAnsi="Arial" w:cs="Arial"/>
            <w:color w:val="222222"/>
            <w:shd w:val="clear" w:color="auto" w:fill="FFFFFF"/>
          </w:rPr>
          <w:t>.</w:t>
        </w:r>
        <w:r w:rsidR="00DF6B66">
          <w:rPr>
            <w:rFonts w:ascii="Arial" w:hAnsi="Arial" w:cs="Arial"/>
            <w:color w:val="222222"/>
            <w:shd w:val="clear" w:color="auto" w:fill="FFFFFF"/>
          </w:rPr>
          <w:t xml:space="preserve"> Therefore one of our aims will be to determine the effects of LTP on information transfer in this synapse.</w:t>
        </w:r>
        <w:r w:rsidR="00DF6B66">
          <w:rPr>
            <w:rFonts w:ascii="Arial" w:hAnsi="Arial" w:cs="Arial"/>
            <w:color w:val="222222"/>
            <w:shd w:val="clear" w:color="auto" w:fill="FFFFFF"/>
          </w:rPr>
          <w:t xml:space="preserve"> </w:t>
        </w:r>
      </w:ins>
    </w:p>
    <w:p w14:paraId="66F3CB4E" w14:textId="63559E6F" w:rsidR="00543581" w:rsidRDefault="00E24ADF" w:rsidP="00F66863">
      <w:pPr>
        <w:rPr>
          <w:rFonts w:ascii="Arial" w:hAnsi="Arial" w:cs="Arial"/>
          <w:shd w:val="clear" w:color="auto" w:fill="FFFFFF"/>
        </w:rPr>
      </w:pPr>
      <w:r w:rsidRPr="00071F74">
        <w:rPr>
          <w:rFonts w:ascii="Arial" w:hAnsi="Arial" w:cs="Arial"/>
          <w:shd w:val="clear" w:color="auto" w:fill="FFFFFF"/>
        </w:rPr>
        <w:lastRenderedPageBreak/>
        <w:t xml:space="preserve">As opposed to the </w:t>
      </w:r>
      <w:ins w:id="65" w:author="Admin" w:date="2015-09-30T10:11:00Z">
        <w:r w:rsidR="00DF6B66" w:rsidRPr="00071F74">
          <w:rPr>
            <w:rFonts w:ascii="Arial" w:hAnsi="Arial" w:cs="Arial"/>
            <w:shd w:val="clear" w:color="auto" w:fill="FFFFFF"/>
          </w:rPr>
          <w:t xml:space="preserve">associative </w:t>
        </w:r>
      </w:ins>
      <w:r w:rsidRPr="00071F74">
        <w:rPr>
          <w:rFonts w:ascii="Arial" w:hAnsi="Arial" w:cs="Arial"/>
          <w:shd w:val="clear" w:color="auto" w:fill="FFFFFF"/>
        </w:rPr>
        <w:t xml:space="preserve">NMDA-dependent LTP, which is the most-studied form of LTP and </w:t>
      </w:r>
      <w:proofErr w:type="gramStart"/>
      <w:r w:rsidRPr="00071F74">
        <w:rPr>
          <w:rFonts w:ascii="Arial" w:hAnsi="Arial" w:cs="Arial"/>
          <w:shd w:val="clear" w:color="auto" w:fill="FFFFFF"/>
        </w:rPr>
        <w:t>is generally considered to be expressed</w:t>
      </w:r>
      <w:proofErr w:type="gramEnd"/>
      <w:r w:rsidRPr="00071F74">
        <w:rPr>
          <w:rFonts w:ascii="Arial" w:hAnsi="Arial" w:cs="Arial"/>
          <w:shd w:val="clear" w:color="auto" w:fill="FFFFFF"/>
        </w:rPr>
        <w:t xml:space="preserve"> post-</w:t>
      </w:r>
      <w:proofErr w:type="spellStart"/>
      <w:r w:rsidRPr="00071F74">
        <w:rPr>
          <w:rFonts w:ascii="Arial" w:hAnsi="Arial" w:cs="Arial"/>
          <w:shd w:val="clear" w:color="auto" w:fill="FFFFFF"/>
        </w:rPr>
        <w:t>synaptically</w:t>
      </w:r>
      <w:proofErr w:type="spellEnd"/>
      <w:r w:rsidRPr="00071F74">
        <w:rPr>
          <w:rFonts w:ascii="Arial" w:hAnsi="Arial" w:cs="Arial"/>
          <w:shd w:val="clear" w:color="auto" w:fill="FFFFFF"/>
        </w:rPr>
        <w:t>, MF-LTP does not require any coordinated post-synaptic activity for its induction</w:t>
      </w:r>
      <w:r w:rsidR="00543581" w:rsidRPr="00071F74">
        <w:rPr>
          <w:rFonts w:ascii="Arial" w:hAnsi="Arial" w:cs="Arial"/>
          <w:shd w:val="clear" w:color="auto" w:fill="FFFFFF"/>
        </w:rPr>
        <w:t xml:space="preserve"> (Ref, but see Jaffe &amp; Johnston, 1990). The fact that the MF-LT</w:t>
      </w:r>
      <w:r w:rsidRPr="00071F74">
        <w:rPr>
          <w:rFonts w:ascii="Arial" w:hAnsi="Arial" w:cs="Arial"/>
          <w:shd w:val="clear" w:color="auto" w:fill="FFFFFF"/>
        </w:rPr>
        <w:t xml:space="preserve">P is non-associative </w:t>
      </w:r>
      <w:r w:rsidR="00071F74" w:rsidRPr="00071F74">
        <w:rPr>
          <w:rFonts w:ascii="Arial" w:hAnsi="Arial" w:cs="Arial"/>
          <w:shd w:val="clear" w:color="auto" w:fill="FFFFFF"/>
        </w:rPr>
        <w:t xml:space="preserve">might suggest that it </w:t>
      </w:r>
      <w:del w:id="66" w:author="Admin" w:date="2015-09-29T08:52:00Z">
        <w:r w:rsidR="00071F74" w:rsidRPr="00071F74" w:rsidDel="00147D61">
          <w:rPr>
            <w:rFonts w:ascii="Arial" w:hAnsi="Arial" w:cs="Arial"/>
            <w:shd w:val="clear" w:color="auto" w:fill="FFFFFF"/>
          </w:rPr>
          <w:delText xml:space="preserve">is </w:delText>
        </w:r>
        <w:r w:rsidR="00071F74" w:rsidRPr="008C32CD" w:rsidDel="00147D61">
          <w:rPr>
            <w:rFonts w:ascii="Arial" w:hAnsi="Arial" w:cs="Arial"/>
            <w:highlight w:val="yellow"/>
            <w:shd w:val="clear" w:color="auto" w:fill="FFFFFF"/>
          </w:rPr>
          <w:delText>less suitable</w:delText>
        </w:r>
        <w:r w:rsidR="006B67F9" w:rsidRPr="00071F74" w:rsidDel="00147D61">
          <w:rPr>
            <w:rFonts w:ascii="Arial" w:hAnsi="Arial" w:cs="Arial"/>
            <w:shd w:val="clear" w:color="auto" w:fill="FFFFFF"/>
          </w:rPr>
          <w:delText xml:space="preserve"> </w:delText>
        </w:r>
      </w:del>
      <w:ins w:id="67" w:author="Admin" w:date="2015-09-30T10:12:00Z">
        <w:r w:rsidR="00DF6B66">
          <w:rPr>
            <w:rFonts w:ascii="Arial" w:hAnsi="Arial" w:cs="Arial"/>
            <w:shd w:val="clear" w:color="auto" w:fill="FFFFFF"/>
          </w:rPr>
          <w:t>has</w:t>
        </w:r>
      </w:ins>
      <w:ins w:id="68" w:author="Admin" w:date="2015-09-29T08:52:00Z">
        <w:r w:rsidR="00147D61">
          <w:rPr>
            <w:rFonts w:ascii="Arial" w:hAnsi="Arial" w:cs="Arial"/>
            <w:shd w:val="clear" w:color="auto" w:fill="FFFFFF"/>
          </w:rPr>
          <w:t xml:space="preserve"> alternative physiological relevance </w:t>
        </w:r>
      </w:ins>
      <w:r w:rsidR="006B67F9" w:rsidRPr="00071F74">
        <w:rPr>
          <w:rFonts w:ascii="Arial" w:hAnsi="Arial" w:cs="Arial"/>
          <w:shd w:val="clear" w:color="auto" w:fill="FFFFFF"/>
        </w:rPr>
        <w:t xml:space="preserve">to </w:t>
      </w:r>
      <w:del w:id="69" w:author="Admin" w:date="2015-09-29T08:54:00Z">
        <w:r w:rsidR="006B67F9" w:rsidRPr="00071F74" w:rsidDel="00147D61">
          <w:rPr>
            <w:rFonts w:ascii="Arial" w:hAnsi="Arial" w:cs="Arial"/>
            <w:shd w:val="clear" w:color="auto" w:fill="FFFFFF"/>
          </w:rPr>
          <w:delText>underlie</w:delText>
        </w:r>
        <w:r w:rsidR="00071F74" w:rsidRPr="00071F74" w:rsidDel="00147D61">
          <w:rPr>
            <w:rFonts w:ascii="Arial" w:hAnsi="Arial" w:cs="Arial"/>
            <w:shd w:val="clear" w:color="auto" w:fill="FFFFFF"/>
          </w:rPr>
          <w:delText xml:space="preserve"> </w:delText>
        </w:r>
      </w:del>
      <w:r w:rsidR="00071F74" w:rsidRPr="00071F74">
        <w:rPr>
          <w:rFonts w:ascii="Arial" w:hAnsi="Arial" w:cs="Arial"/>
          <w:shd w:val="clear" w:color="auto" w:fill="FFFFFF"/>
        </w:rPr>
        <w:t>memory storage</w:t>
      </w:r>
      <w:r w:rsidRPr="00071F74">
        <w:rPr>
          <w:rFonts w:ascii="Arial" w:hAnsi="Arial" w:cs="Arial"/>
          <w:shd w:val="clear" w:color="auto" w:fill="FFFFFF"/>
        </w:rPr>
        <w:t xml:space="preserve"> </w:t>
      </w:r>
      <w:r w:rsidR="00F66863">
        <w:rPr>
          <w:rFonts w:ascii="Arial" w:hAnsi="Arial" w:cs="Arial"/>
          <w:shd w:val="clear" w:color="auto" w:fill="FFFFFF"/>
        </w:rPr>
        <w:t>processes</w:t>
      </w:r>
      <w:ins w:id="70" w:author="Admin" w:date="2015-09-30T10:13:00Z">
        <w:r w:rsidR="00DF6B66">
          <w:rPr>
            <w:rFonts w:ascii="Arial" w:hAnsi="Arial" w:cs="Arial"/>
            <w:shd w:val="clear" w:color="auto" w:fill="FFFFFF"/>
          </w:rPr>
          <w:t xml:space="preserve"> than those related to </w:t>
        </w:r>
      </w:ins>
      <w:ins w:id="71" w:author="Admin" w:date="2015-09-30T10:14:00Z">
        <w:r w:rsidR="00DF6B66">
          <w:rPr>
            <w:rFonts w:ascii="Arial" w:hAnsi="Arial" w:cs="Arial"/>
            <w:shd w:val="clear" w:color="auto" w:fill="FFFFFF"/>
          </w:rPr>
          <w:t>classical NMDA-dependent LTP</w:t>
        </w:r>
      </w:ins>
      <w:r w:rsidR="00F66863">
        <w:rPr>
          <w:rFonts w:ascii="Arial" w:hAnsi="Arial" w:cs="Arial"/>
          <w:shd w:val="clear" w:color="auto" w:fill="FFFFFF"/>
        </w:rPr>
        <w:t xml:space="preserve"> </w:t>
      </w:r>
      <w:r w:rsidR="00543581" w:rsidRPr="00071F74">
        <w:rPr>
          <w:rFonts w:ascii="Arial" w:hAnsi="Arial" w:cs="Arial"/>
          <w:shd w:val="clear" w:color="auto" w:fill="FFFFFF"/>
        </w:rPr>
        <w:t xml:space="preserve">(Ref). </w:t>
      </w:r>
      <w:ins w:id="72" w:author="Admin" w:date="2015-09-30T10:20:00Z">
        <w:r w:rsidR="00ED2511">
          <w:rPr>
            <w:rFonts w:ascii="Arial" w:hAnsi="Arial" w:cs="Arial"/>
            <w:shd w:val="clear" w:color="auto" w:fill="FFFFFF"/>
          </w:rPr>
          <w:t xml:space="preserve">In support for alternative role for MF-LTP  is the findings that </w:t>
        </w:r>
      </w:ins>
      <w:bookmarkStart w:id="73" w:name="_GoBack"/>
      <w:bookmarkEnd w:id="73"/>
      <w:commentRangeStart w:id="74"/>
      <w:del w:id="75" w:author="Admin" w:date="2015-09-30T10:21:00Z">
        <w:r w:rsidR="0097426C" w:rsidRPr="00071F74" w:rsidDel="00ED2511">
          <w:rPr>
            <w:rFonts w:ascii="Arial" w:hAnsi="Arial" w:cs="Arial"/>
            <w:shd w:val="clear" w:color="auto" w:fill="FFFFFF"/>
          </w:rPr>
          <w:delText xml:space="preserve">Consistent with this notion are </w:delText>
        </w:r>
      </w:del>
      <w:r w:rsidR="0097426C" w:rsidRPr="00071F74">
        <w:rPr>
          <w:rFonts w:ascii="Arial" w:hAnsi="Arial" w:cs="Arial"/>
          <w:shd w:val="clear" w:color="auto" w:fill="FFFFFF"/>
        </w:rPr>
        <w:t>studies</w:t>
      </w:r>
      <w:r w:rsidR="006B67F9" w:rsidRPr="00071F74">
        <w:rPr>
          <w:rFonts w:ascii="Arial" w:hAnsi="Arial" w:cs="Arial"/>
          <w:shd w:val="clear" w:color="auto" w:fill="FFFFFF"/>
        </w:rPr>
        <w:t xml:space="preserve"> </w:t>
      </w:r>
      <w:r w:rsidR="00F66863">
        <w:rPr>
          <w:rFonts w:ascii="Arial" w:hAnsi="Arial" w:cs="Arial"/>
          <w:shd w:val="clear" w:color="auto" w:fill="FFFFFF"/>
        </w:rPr>
        <w:t>that tested knock-out mice in which MF-LTP and LTD are impaired and found no impairments in learning tasks (Huang et al., 1995; Yokoi et al., 1996)</w:t>
      </w:r>
      <w:commentRangeEnd w:id="74"/>
      <w:r w:rsidR="001534DA">
        <w:rPr>
          <w:rStyle w:val="CommentReference"/>
        </w:rPr>
        <w:commentReference w:id="74"/>
      </w:r>
      <w:r w:rsidR="00F66863">
        <w:rPr>
          <w:rFonts w:ascii="Arial" w:hAnsi="Arial" w:cs="Arial"/>
          <w:shd w:val="clear" w:color="auto" w:fill="FFFFFF"/>
        </w:rPr>
        <w:t xml:space="preserve">. </w:t>
      </w:r>
      <w:r w:rsidR="0097426C" w:rsidRPr="00071F74">
        <w:rPr>
          <w:rFonts w:ascii="Arial" w:hAnsi="Arial" w:cs="Arial"/>
          <w:shd w:val="clear" w:color="auto" w:fill="FFFFFF"/>
        </w:rPr>
        <w:t xml:space="preserve">Another support for this idea comes from a recent </w:t>
      </w:r>
      <w:r w:rsidR="00543581" w:rsidRPr="00071F74">
        <w:rPr>
          <w:rFonts w:ascii="Arial" w:hAnsi="Arial" w:cs="Arial"/>
          <w:shd w:val="clear" w:color="auto" w:fill="FFFFFF"/>
        </w:rPr>
        <w:t xml:space="preserve">study in which the researchers provided evidence that homeostatic plasticity processes are prevalent </w:t>
      </w:r>
      <w:r w:rsidR="00EE33D4" w:rsidRPr="00071F74">
        <w:rPr>
          <w:rFonts w:ascii="Arial" w:hAnsi="Arial" w:cs="Arial"/>
          <w:shd w:val="clear" w:color="auto" w:fill="FFFFFF"/>
        </w:rPr>
        <w:t xml:space="preserve">and centered </w:t>
      </w:r>
      <w:r w:rsidR="00543581" w:rsidRPr="00071F74">
        <w:rPr>
          <w:rFonts w:ascii="Arial" w:hAnsi="Arial" w:cs="Arial"/>
          <w:shd w:val="clear" w:color="auto" w:fill="FFFFFF"/>
        </w:rPr>
        <w:t>in the MF-synapse</w:t>
      </w:r>
      <w:r w:rsidR="0097426C" w:rsidRPr="00071F74">
        <w:rPr>
          <w:rFonts w:ascii="Arial" w:hAnsi="Arial" w:cs="Arial"/>
          <w:shd w:val="clear" w:color="auto" w:fill="FFFFFF"/>
        </w:rPr>
        <w:t xml:space="preserve"> in response to pharmacological perturbations to network activity</w:t>
      </w:r>
      <w:r w:rsidR="00EE33D4" w:rsidRPr="00071F74">
        <w:rPr>
          <w:rFonts w:ascii="Arial" w:hAnsi="Arial" w:cs="Arial"/>
          <w:shd w:val="clear" w:color="auto" w:fill="FFFFFF"/>
        </w:rPr>
        <w:t>.</w:t>
      </w:r>
      <w:r w:rsidR="00543581" w:rsidRPr="00071F74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EE33D4" w:rsidRPr="00071F74">
        <w:rPr>
          <w:rFonts w:ascii="Arial" w:hAnsi="Arial" w:cs="Arial"/>
          <w:shd w:val="clear" w:color="auto" w:fill="FFFFFF"/>
        </w:rPr>
        <w:t>In-light</w:t>
      </w:r>
      <w:proofErr w:type="gramEnd"/>
      <w:r w:rsidR="00543581" w:rsidRPr="00071F74">
        <w:rPr>
          <w:rFonts w:ascii="Arial" w:hAnsi="Arial" w:cs="Arial"/>
          <w:shd w:val="clear" w:color="auto" w:fill="FFFFFF"/>
        </w:rPr>
        <w:t xml:space="preserve"> of these observations, </w:t>
      </w:r>
      <w:r w:rsidR="00EE33D4" w:rsidRPr="00071F74">
        <w:rPr>
          <w:rFonts w:ascii="Arial" w:hAnsi="Arial" w:cs="Arial"/>
          <w:shd w:val="clear" w:color="auto" w:fill="FFFFFF"/>
        </w:rPr>
        <w:t xml:space="preserve">the authors </w:t>
      </w:r>
      <w:r w:rsidR="006B67F9" w:rsidRPr="00071F74">
        <w:rPr>
          <w:rFonts w:ascii="Arial" w:hAnsi="Arial" w:cs="Arial"/>
          <w:shd w:val="clear" w:color="auto" w:fill="FFFFFF"/>
        </w:rPr>
        <w:t>suggested a new role for the</w:t>
      </w:r>
      <w:r w:rsidR="00543581" w:rsidRPr="00071F74">
        <w:rPr>
          <w:rFonts w:ascii="Arial" w:hAnsi="Arial" w:cs="Arial"/>
          <w:shd w:val="clear" w:color="auto" w:fill="FFFFFF"/>
        </w:rPr>
        <w:t xml:space="preserve"> </w:t>
      </w:r>
      <w:r w:rsidR="006B67F9" w:rsidRPr="00071F74">
        <w:rPr>
          <w:rFonts w:ascii="Arial" w:hAnsi="Arial" w:cs="Arial"/>
          <w:shd w:val="clear" w:color="auto" w:fill="FFFFFF"/>
        </w:rPr>
        <w:t>MF-</w:t>
      </w:r>
      <w:r w:rsidR="00543581" w:rsidRPr="00071F74">
        <w:rPr>
          <w:rFonts w:ascii="Arial" w:hAnsi="Arial" w:cs="Arial"/>
          <w:shd w:val="clear" w:color="auto" w:fill="FFFFFF"/>
        </w:rPr>
        <w:t xml:space="preserve">synapse as a gain-control device that helps keeping excitation levels </w:t>
      </w:r>
      <w:r w:rsidR="00EE33D4" w:rsidRPr="00071F74">
        <w:rPr>
          <w:rFonts w:ascii="Arial" w:hAnsi="Arial" w:cs="Arial"/>
          <w:shd w:val="clear" w:color="auto" w:fill="FFFFFF"/>
        </w:rPr>
        <w:t xml:space="preserve">in the hippocampal circuitry </w:t>
      </w:r>
      <w:r w:rsidR="00543581" w:rsidRPr="00071F74">
        <w:rPr>
          <w:rFonts w:ascii="Arial" w:hAnsi="Arial" w:cs="Arial"/>
          <w:shd w:val="clear" w:color="auto" w:fill="FFFFFF"/>
        </w:rPr>
        <w:t>in a certain physiological range (Lee et al., 2013).</w:t>
      </w:r>
    </w:p>
    <w:p w14:paraId="31CB571D" w14:textId="77777777" w:rsidR="00384326" w:rsidRPr="00384326" w:rsidRDefault="00384326" w:rsidP="00F66863">
      <w:pPr>
        <w:rPr>
          <w:rFonts w:ascii="Arial" w:hAnsi="Arial" w:cs="Arial"/>
          <w:color w:val="C0504D" w:themeColor="accent2"/>
          <w:shd w:val="clear" w:color="auto" w:fill="FFFFFF"/>
        </w:rPr>
      </w:pPr>
      <w:r w:rsidRPr="00384326">
        <w:rPr>
          <w:rFonts w:ascii="Arial" w:hAnsi="Arial" w:cs="Arial"/>
          <w:color w:val="C0504D" w:themeColor="accent2"/>
          <w:shd w:val="clear" w:color="auto" w:fill="FFFFFF"/>
        </w:rPr>
        <w:t>Here needs to come some concluding paragraph which I will write after we will make the first rounds of revisions…</w:t>
      </w:r>
    </w:p>
    <w:p w14:paraId="60D9BCF7" w14:textId="77777777" w:rsidR="00543581" w:rsidRPr="006531BE" w:rsidRDefault="00543581" w:rsidP="00543581">
      <w:pPr>
        <w:rPr>
          <w:rFonts w:ascii="Arial" w:hAnsi="Arial" w:cs="Arial"/>
          <w:color w:val="548DD4" w:themeColor="text2" w:themeTint="99"/>
          <w:shd w:val="clear" w:color="auto" w:fill="FFFFFF"/>
        </w:rPr>
      </w:pPr>
    </w:p>
    <w:p w14:paraId="1C3329DF" w14:textId="77777777" w:rsidR="00543581" w:rsidRDefault="00543581"/>
    <w:sectPr w:rsidR="0054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5" w:author="Admin" w:date="2015-09-29T08:34:00Z" w:initials="A">
    <w:p w14:paraId="1D4A43C6" w14:textId="49F06FB9" w:rsidR="00147D61" w:rsidRDefault="00147D61">
      <w:pPr>
        <w:pStyle w:val="CommentText"/>
      </w:pPr>
      <w:r>
        <w:rPr>
          <w:rStyle w:val="CommentReference"/>
        </w:rPr>
        <w:annotationRef/>
      </w:r>
      <w:r>
        <w:t xml:space="preserve">This might be now redundant </w:t>
      </w:r>
    </w:p>
  </w:comment>
  <w:comment w:id="56" w:author="Admin" w:date="2015-09-28T21:35:00Z" w:initials="A">
    <w:p w14:paraId="48754558" w14:textId="450F3C75" w:rsidR="00147D61" w:rsidRDefault="00147D61">
      <w:pPr>
        <w:pStyle w:val="CommentText"/>
      </w:pPr>
      <w:r>
        <w:rPr>
          <w:rStyle w:val="CommentReference"/>
        </w:rPr>
        <w:annotationRef/>
      </w:r>
      <w:r>
        <w:t>I would elaborate on that</w:t>
      </w:r>
    </w:p>
  </w:comment>
  <w:comment w:id="57" w:author="Admin" w:date="2015-09-29T08:49:00Z" w:initials="A">
    <w:p w14:paraId="748F21E7" w14:textId="2B0293A0" w:rsidR="00147D61" w:rsidRDefault="00147D61">
      <w:pPr>
        <w:pStyle w:val="CommentText"/>
      </w:pPr>
      <w:r>
        <w:rPr>
          <w:rStyle w:val="CommentReference"/>
        </w:rPr>
        <w:annotationRef/>
      </w:r>
      <w:r>
        <w:t>This term should be explained before when we describe the synapse-done</w:t>
      </w:r>
    </w:p>
  </w:comment>
  <w:comment w:id="74" w:author="Admin" w:date="2015-09-29T08:57:00Z" w:initials="A">
    <w:p w14:paraId="46B03AF0" w14:textId="1B4D1D3C" w:rsidR="001534DA" w:rsidRDefault="001534DA">
      <w:pPr>
        <w:pStyle w:val="CommentText"/>
      </w:pPr>
      <w:r>
        <w:rPr>
          <w:rStyle w:val="CommentReference"/>
        </w:rPr>
        <w:annotationRef/>
      </w:r>
      <w:r>
        <w:t>This is too harsh and also against the upper sentence that link it to pattern separation. I will delete or rewrite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81"/>
    <w:rsid w:val="00043D47"/>
    <w:rsid w:val="00071F74"/>
    <w:rsid w:val="0007483B"/>
    <w:rsid w:val="00117E34"/>
    <w:rsid w:val="00147D61"/>
    <w:rsid w:val="001534DA"/>
    <w:rsid w:val="001D1DF9"/>
    <w:rsid w:val="002062FC"/>
    <w:rsid w:val="002449E9"/>
    <w:rsid w:val="002565EF"/>
    <w:rsid w:val="00300376"/>
    <w:rsid w:val="00353B9C"/>
    <w:rsid w:val="0035730B"/>
    <w:rsid w:val="00384326"/>
    <w:rsid w:val="00397DA5"/>
    <w:rsid w:val="004D0FCC"/>
    <w:rsid w:val="004D320F"/>
    <w:rsid w:val="00517774"/>
    <w:rsid w:val="00543581"/>
    <w:rsid w:val="005C5D1C"/>
    <w:rsid w:val="005E542F"/>
    <w:rsid w:val="006114FA"/>
    <w:rsid w:val="00697BCA"/>
    <w:rsid w:val="006B351D"/>
    <w:rsid w:val="006B67F9"/>
    <w:rsid w:val="006D6E89"/>
    <w:rsid w:val="007570F5"/>
    <w:rsid w:val="0083763C"/>
    <w:rsid w:val="0089774B"/>
    <w:rsid w:val="008C32CD"/>
    <w:rsid w:val="0097426C"/>
    <w:rsid w:val="009A36B5"/>
    <w:rsid w:val="00A0420C"/>
    <w:rsid w:val="00A450FF"/>
    <w:rsid w:val="00B06779"/>
    <w:rsid w:val="00B75F26"/>
    <w:rsid w:val="00B97F13"/>
    <w:rsid w:val="00BB4CF1"/>
    <w:rsid w:val="00C1739F"/>
    <w:rsid w:val="00C41B6D"/>
    <w:rsid w:val="00C72B53"/>
    <w:rsid w:val="00C84992"/>
    <w:rsid w:val="00CB02C0"/>
    <w:rsid w:val="00DF6B66"/>
    <w:rsid w:val="00E24ADF"/>
    <w:rsid w:val="00ED2511"/>
    <w:rsid w:val="00EE33D4"/>
    <w:rsid w:val="00F66863"/>
    <w:rsid w:val="00FA605C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120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76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6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6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6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76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6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6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6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790</Words>
  <Characters>4509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meish123</dc:creator>
  <cp:lastModifiedBy>Admin</cp:lastModifiedBy>
  <cp:revision>12</cp:revision>
  <dcterms:created xsi:type="dcterms:W3CDTF">2015-09-28T14:02:00Z</dcterms:created>
  <dcterms:modified xsi:type="dcterms:W3CDTF">2015-09-30T07:21:00Z</dcterms:modified>
</cp:coreProperties>
</file>